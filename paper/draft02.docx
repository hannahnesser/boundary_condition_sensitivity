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5CDEE946" w:rsidR="00706960" w:rsidRDefault="006C0126">
      <w:pPr>
        <w:rPr>
          <w:rFonts w:ascii="Times New Roman" w:hAnsi="Times New Roman" w:cs="Times New Roman"/>
          <w:b/>
          <w:bCs/>
        </w:rPr>
      </w:pPr>
      <w:r>
        <w:rPr>
          <w:rFonts w:ascii="Times New Roman" w:hAnsi="Times New Roman" w:cs="Times New Roman"/>
          <w:b/>
          <w:bCs/>
        </w:rPr>
        <w:t>Predicting and correcting the</w:t>
      </w:r>
      <w:r w:rsidR="007A237D">
        <w:rPr>
          <w:rFonts w:ascii="Times New Roman" w:hAnsi="Times New Roman" w:cs="Times New Roman"/>
          <w:b/>
          <w:bCs/>
        </w:rPr>
        <w:t xml:space="preserve"> influence of boundary conditions on inverse analyses</w:t>
      </w:r>
    </w:p>
    <w:p w14:paraId="6EA7FC1E" w14:textId="06C636DB" w:rsidR="006C0126" w:rsidRDefault="006C0126">
      <w:pPr>
        <w:rPr>
          <w:rFonts w:ascii="Times New Roman" w:hAnsi="Times New Roman" w:cs="Times New Roman"/>
        </w:rPr>
      </w:pPr>
      <w:r>
        <w:rPr>
          <w:rFonts w:ascii="Times New Roman" w:hAnsi="Times New Roman" w:cs="Times New Roman"/>
        </w:rPr>
        <w:t xml:space="preserve">Hannah Nesser, Daniel </w:t>
      </w:r>
      <w:proofErr w:type="spellStart"/>
      <w:r>
        <w:rPr>
          <w:rFonts w:ascii="Times New Roman" w:hAnsi="Times New Roman" w:cs="Times New Roman"/>
        </w:rPr>
        <w:t>Varon</w:t>
      </w:r>
      <w:proofErr w:type="spellEnd"/>
      <w:r>
        <w:rPr>
          <w:rFonts w:ascii="Times New Roman" w:hAnsi="Times New Roman" w:cs="Times New Roman"/>
        </w:rPr>
        <w:t xml:space="preserve">, Cynthia </w:t>
      </w:r>
      <w:proofErr w:type="spellStart"/>
      <w:r>
        <w:rPr>
          <w:rFonts w:ascii="Times New Roman" w:hAnsi="Times New Roman" w:cs="Times New Roman"/>
        </w:rPr>
        <w:t>Randles</w:t>
      </w:r>
      <w:proofErr w:type="spellEnd"/>
      <w:r>
        <w:rPr>
          <w:rFonts w:ascii="Times New Roman" w:hAnsi="Times New Roman" w:cs="Times New Roman"/>
        </w:rPr>
        <w:t>, Ashutosh Tewari, Daniel Jacob …?</w:t>
      </w:r>
    </w:p>
    <w:p w14:paraId="6538560F" w14:textId="3D4A65AD" w:rsidR="006C0126" w:rsidRDefault="006C0126">
      <w:pPr>
        <w:rPr>
          <w:rFonts w:ascii="Times New Roman" w:hAnsi="Times New Roman" w:cs="Times New Roman"/>
        </w:rPr>
      </w:pPr>
    </w:p>
    <w:p w14:paraId="6A2B6AB9" w14:textId="089D5652" w:rsidR="006C0126" w:rsidRDefault="006C0126">
      <w:pPr>
        <w:rPr>
          <w:rFonts w:ascii="Times New Roman" w:hAnsi="Times New Roman" w:cs="Times New Roman"/>
        </w:rPr>
      </w:pPr>
      <w:r>
        <w:rPr>
          <w:rFonts w:ascii="Times New Roman" w:hAnsi="Times New Roman" w:cs="Times New Roman"/>
          <w:b/>
          <w:bCs/>
        </w:rPr>
        <w:t>Abstract</w:t>
      </w:r>
    </w:p>
    <w:p w14:paraId="170537D2" w14:textId="5FE3D5FA" w:rsidR="006C0126" w:rsidRPr="006C0126" w:rsidRDefault="006C0126">
      <w:pPr>
        <w:rPr>
          <w:rFonts w:ascii="Times New Roman" w:hAnsi="Times New Roman" w:cs="Times New Roman"/>
        </w:rPr>
      </w:pPr>
      <w:r>
        <w:rPr>
          <w:rFonts w:ascii="Times New Roman" w:hAnsi="Times New Roman" w:cs="Times New Roman"/>
        </w:rPr>
        <w:t>[Insert]</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51A37CC0" w14:textId="27D080A1" w:rsidR="00416D43" w:rsidRDefault="00416D43" w:rsidP="00416D43">
      <w:pPr>
        <w:rPr>
          <w:rFonts w:ascii="Times" w:hAnsi="Times" w:cs="Times New Roman"/>
        </w:rPr>
      </w:pPr>
      <w:r>
        <w:rPr>
          <w:rFonts w:ascii="Times" w:hAnsi="Times" w:cs="Times New Roman"/>
        </w:rPr>
        <w:t>Regional simulations of atmospheric trace gases provide insights into emissions</w:t>
      </w:r>
      <w:r w:rsidR="00B874F5">
        <w:rPr>
          <w:rFonts w:ascii="Times" w:hAnsi="Times" w:cs="Times New Roman"/>
        </w:rPr>
        <w:t xml:space="preserve"> and </w:t>
      </w:r>
      <w:r>
        <w:rPr>
          <w:rFonts w:ascii="Times" w:hAnsi="Times" w:cs="Times New Roman"/>
        </w:rPr>
        <w:t xml:space="preserve">chemistry at </w:t>
      </w:r>
      <w:ins w:id="0" w:author="Hannah Nesser" w:date="2024-02-04T15:27:00Z">
        <w:r w:rsidR="00F17117">
          <w:rPr>
            <w:rFonts w:ascii="Times" w:hAnsi="Times" w:cs="Times New Roman"/>
          </w:rPr>
          <w:t>relatively high</w:t>
        </w:r>
      </w:ins>
      <w:ins w:id="1" w:author="Hannah Nesser" w:date="2024-02-04T15:26:00Z">
        <w:r w:rsidR="00F17117">
          <w:rPr>
            <w:rFonts w:ascii="Times" w:hAnsi="Times" w:cs="Times New Roman"/>
          </w:rPr>
          <w:t xml:space="preserve"> spatiotemporal resolution</w:t>
        </w:r>
      </w:ins>
      <w:del w:id="2" w:author="Hannah Nesser" w:date="2024-02-04T15:25:00Z">
        <w:r w:rsidDel="00F17117">
          <w:rPr>
            <w:rFonts w:ascii="Times" w:hAnsi="Times" w:cs="Times New Roman"/>
          </w:rPr>
          <w:delText>high resolution</w:delText>
        </w:r>
      </w:del>
      <w:r>
        <w:rPr>
          <w:rFonts w:ascii="Times" w:hAnsi="Times" w:cs="Times New Roman"/>
        </w:rPr>
        <w:t xml:space="preserve">. </w:t>
      </w:r>
      <w:del w:id="3" w:author="Hannah Nesser" w:date="2024-02-04T15:26:00Z">
        <w:r w:rsidDel="00F17117">
          <w:rPr>
            <w:rFonts w:ascii="Times" w:hAnsi="Times" w:cs="Times New Roman"/>
          </w:rPr>
          <w:delText>However, e</w:delText>
        </w:r>
      </w:del>
      <w:ins w:id="4" w:author="Hannah Nesser" w:date="2024-02-04T15:26:00Z">
        <w:r w:rsidR="00F17117">
          <w:rPr>
            <w:rFonts w:ascii="Times" w:hAnsi="Times" w:cs="Times New Roman"/>
          </w:rPr>
          <w:t>E</w:t>
        </w:r>
      </w:ins>
      <w:r>
        <w:rPr>
          <w:rFonts w:ascii="Times" w:hAnsi="Times" w:cs="Times New Roman"/>
        </w:rPr>
        <w:t>rrors in the boundary</w:t>
      </w:r>
      <w:r w:rsidR="00B874F5">
        <w:rPr>
          <w:rFonts w:ascii="Times" w:hAnsi="Times" w:cs="Times New Roman"/>
        </w:rPr>
        <w:t xml:space="preserve"> conditions used to drive background concentrations</w:t>
      </w:r>
      <w:r>
        <w:rPr>
          <w:rFonts w:ascii="Times" w:hAnsi="Times" w:cs="Times New Roman"/>
        </w:rPr>
        <w:t xml:space="preserve"> may have a spatially </w:t>
      </w:r>
      <w:r w:rsidR="00A232A8">
        <w:rPr>
          <w:rFonts w:ascii="Times" w:hAnsi="Times" w:cs="Times New Roman"/>
        </w:rPr>
        <w:t xml:space="preserve">and temporally </w:t>
      </w:r>
      <w:r>
        <w:rPr>
          <w:rFonts w:ascii="Times" w:hAnsi="Times" w:cs="Times New Roman"/>
        </w:rPr>
        <w:t>variable influence on</w:t>
      </w:r>
      <w:r w:rsidR="00B874F5">
        <w:rPr>
          <w:rFonts w:ascii="Times" w:hAnsi="Times" w:cs="Times New Roman"/>
        </w:rPr>
        <w:t xml:space="preserve"> model output</w:t>
      </w:r>
      <w:r>
        <w:rPr>
          <w:rFonts w:ascii="Times" w:hAnsi="Times" w:cs="Times New Roman"/>
        </w:rPr>
        <w:t>, resulting in systematic biases in the inferred emissions, chemical loss, or chemical production. Understanding the sensitivity of the simulated observations to boundary condition</w:t>
      </w:r>
      <w:r w:rsidR="00B874F5">
        <w:rPr>
          <w:rFonts w:ascii="Times" w:hAnsi="Times" w:cs="Times New Roman"/>
        </w:rPr>
        <w:t>s</w:t>
      </w:r>
      <w:r>
        <w:rPr>
          <w:rFonts w:ascii="Times" w:hAnsi="Times" w:cs="Times New Roman"/>
        </w:rPr>
        <w:t xml:space="preserve"> is critical to </w:t>
      </w:r>
      <w:r w:rsidR="00B874F5">
        <w:rPr>
          <w:rFonts w:ascii="Times" w:hAnsi="Times" w:cs="Times New Roman"/>
        </w:rPr>
        <w:t>avoiding these biases</w:t>
      </w:r>
      <w:r>
        <w:rPr>
          <w:rFonts w:ascii="Times" w:hAnsi="Times" w:cs="Times New Roman"/>
        </w:rPr>
        <w:t xml:space="preserve">. We </w:t>
      </w:r>
      <w:del w:id="5" w:author="Hannah Nesser" w:date="2024-02-04T15:27:00Z">
        <w:r w:rsidDel="00F17117">
          <w:rPr>
            <w:rFonts w:ascii="Times" w:hAnsi="Times" w:cs="Times New Roman"/>
          </w:rPr>
          <w:delText xml:space="preserve">propose a framework to </w:delText>
        </w:r>
      </w:del>
      <w:r>
        <w:rPr>
          <w:rFonts w:ascii="Times" w:hAnsi="Times" w:cs="Times New Roman"/>
        </w:rPr>
        <w:t xml:space="preserve">characterize the sensitivity of </w:t>
      </w:r>
      <w:r w:rsidR="00043033">
        <w:rPr>
          <w:rFonts w:ascii="Times" w:hAnsi="Times" w:cs="Times New Roman"/>
        </w:rPr>
        <w:t xml:space="preserve">simulated concentrations </w:t>
      </w:r>
      <w:r>
        <w:rPr>
          <w:rFonts w:ascii="Times" w:hAnsi="Times" w:cs="Times New Roman"/>
        </w:rPr>
        <w:t xml:space="preserve">to boundary conditions to predict and correct the influence of boundary condition errors. </w:t>
      </w:r>
      <w:r w:rsidR="00043033">
        <w:rPr>
          <w:rFonts w:ascii="Times" w:hAnsi="Times" w:cs="Times New Roman"/>
        </w:rPr>
        <w:t xml:space="preserve">We </w:t>
      </w:r>
      <w:r w:rsidR="00A232A8">
        <w:rPr>
          <w:rFonts w:ascii="Times" w:hAnsi="Times" w:cs="Times New Roman"/>
        </w:rPr>
        <w:t>consider</w:t>
      </w:r>
      <w:r w:rsidR="00043033">
        <w:rPr>
          <w:rFonts w:ascii="Times" w:hAnsi="Times" w:cs="Times New Roman"/>
        </w:rPr>
        <w:t xml:space="preserve"> the case of </w:t>
      </w:r>
      <w:r w:rsidR="00A232A8">
        <w:rPr>
          <w:rFonts w:ascii="Times" w:hAnsi="Times" w:cs="Times New Roman"/>
        </w:rPr>
        <w:t>inverse analyses of</w:t>
      </w:r>
      <w:r w:rsidR="00043033">
        <w:rPr>
          <w:rFonts w:ascii="Times" w:hAnsi="Times" w:cs="Times New Roman"/>
        </w:rPr>
        <w:t xml:space="preserve"> satellite observations </w:t>
      </w:r>
      <w:r w:rsidR="00A232A8">
        <w:rPr>
          <w:rFonts w:ascii="Times" w:hAnsi="Times" w:cs="Times New Roman"/>
        </w:rPr>
        <w:t>used to</w:t>
      </w:r>
      <w:r w:rsidR="00043033">
        <w:rPr>
          <w:rFonts w:ascii="Times" w:hAnsi="Times" w:cs="Times New Roman"/>
        </w:rPr>
        <w:t xml:space="preserve"> infer emissions</w:t>
      </w:r>
      <w:r>
        <w:rPr>
          <w:rFonts w:ascii="Times" w:hAnsi="Times" w:cs="Times New Roman"/>
        </w:rPr>
        <w:t>,</w:t>
      </w:r>
      <w:r w:rsidR="00043033">
        <w:rPr>
          <w:rFonts w:ascii="Times" w:hAnsi="Times" w:cs="Times New Roman"/>
        </w:rPr>
        <w:t xml:space="preserve"> but</w:t>
      </w:r>
      <w:r>
        <w:rPr>
          <w:rFonts w:ascii="Times" w:hAnsi="Times" w:cs="Times New Roman"/>
        </w:rPr>
        <w:t xml:space="preserve"> our analysis is generalizable to any regional simulation of atmospheric trace gases</w:t>
      </w:r>
      <w:r w:rsidR="00B874F5">
        <w:rPr>
          <w:rFonts w:ascii="Times" w:hAnsi="Times" w:cs="Times New Roman"/>
        </w:rPr>
        <w:t>.</w:t>
      </w:r>
    </w:p>
    <w:p w14:paraId="44C33C2C" w14:textId="77777777" w:rsidR="00AC6773" w:rsidRDefault="00AC6773" w:rsidP="00416D43">
      <w:pPr>
        <w:rPr>
          <w:rFonts w:ascii="Times" w:hAnsi="Times" w:cs="Times New Roman"/>
        </w:rPr>
      </w:pPr>
    </w:p>
    <w:p w14:paraId="7B80F5E4" w14:textId="24626BED" w:rsidR="00F17117" w:rsidRDefault="008B0063" w:rsidP="00416D43">
      <w:pPr>
        <w:rPr>
          <w:ins w:id="6" w:author="Hannah Nesser" w:date="2024-02-04T15:29:00Z"/>
          <w:rFonts w:ascii="Times" w:hAnsi="Times" w:cs="Times New Roman"/>
        </w:rPr>
      </w:pPr>
      <w:r>
        <w:rPr>
          <w:rFonts w:ascii="Times" w:hAnsi="Times" w:cs="Times New Roman"/>
        </w:rPr>
        <w:t xml:space="preserve">Boundary conditions for regional simulations define the </w:t>
      </w:r>
      <w:del w:id="7" w:author="Hannah Nesser" w:date="2024-02-04T15:28:00Z">
        <w:r w:rsidDel="00F17117">
          <w:rPr>
            <w:rFonts w:ascii="Times" w:hAnsi="Times" w:cs="Times New Roman"/>
          </w:rPr>
          <w:delText xml:space="preserve">inflow </w:delText>
        </w:r>
      </w:del>
      <w:ins w:id="8" w:author="Hannah Nesser" w:date="2024-02-04T15:28:00Z">
        <w:r w:rsidR="00F17117">
          <w:rPr>
            <w:rFonts w:ascii="Times" w:hAnsi="Times" w:cs="Times New Roman"/>
          </w:rPr>
          <w:t>background</w:t>
        </w:r>
        <w:r w:rsidR="00F17117">
          <w:rPr>
            <w:rFonts w:ascii="Times" w:hAnsi="Times" w:cs="Times New Roman"/>
          </w:rPr>
          <w:t xml:space="preserve"> </w:t>
        </w:r>
      </w:ins>
      <w:r>
        <w:rPr>
          <w:rFonts w:ascii="Times" w:hAnsi="Times" w:cs="Times New Roman"/>
        </w:rPr>
        <w:t xml:space="preserve">concentrations of atmospheric trace gases and their precursors. </w:t>
      </w:r>
      <w:del w:id="9" w:author="Hannah Nesser" w:date="2024-02-04T15:28:00Z">
        <w:r w:rsidDel="00F17117">
          <w:rPr>
            <w:rFonts w:ascii="Times" w:hAnsi="Times" w:cs="Times New Roman"/>
          </w:rPr>
          <w:delText>Often, t</w:delText>
        </w:r>
      </w:del>
      <w:ins w:id="10" w:author="Hannah Nesser" w:date="2024-02-04T15:28:00Z">
        <w:r w:rsidR="00F17117">
          <w:rPr>
            <w:rFonts w:ascii="Times" w:hAnsi="Times" w:cs="Times New Roman"/>
          </w:rPr>
          <w:t>T</w:t>
        </w:r>
      </w:ins>
      <w:r>
        <w:rPr>
          <w:rFonts w:ascii="Times" w:hAnsi="Times" w:cs="Times New Roman"/>
        </w:rPr>
        <w:t>hese conditions</w:t>
      </w:r>
      <w:r w:rsidR="00416D43">
        <w:rPr>
          <w:rFonts w:ascii="Times" w:hAnsi="Times" w:cs="Times New Roman"/>
        </w:rPr>
        <w:t xml:space="preserve"> are</w:t>
      </w:r>
      <w:ins w:id="11" w:author="Hannah Nesser" w:date="2024-02-04T15:28:00Z">
        <w:r w:rsidR="00F17117">
          <w:rPr>
            <w:rFonts w:ascii="Times" w:hAnsi="Times" w:cs="Times New Roman"/>
          </w:rPr>
          <w:t xml:space="preserve"> often</w:t>
        </w:r>
      </w:ins>
      <w:r w:rsidR="00416D43">
        <w:rPr>
          <w:rFonts w:ascii="Times" w:hAnsi="Times" w:cs="Times New Roman"/>
        </w:rPr>
        <w:t xml:space="preserve"> provided by coarse-resolution global simulations</w:t>
      </w:r>
      <w:ins w:id="12" w:author="Hannah Nesser" w:date="2024-02-04T16:06:00Z">
        <w:r w:rsidR="00DF6E7F">
          <w:rPr>
            <w:rFonts w:ascii="Times" w:hAnsi="Times" w:cs="Times New Roman"/>
          </w:rPr>
          <w:t xml:space="preserve"> adjusted to be unbiased with respect to observations (e.g., </w:t>
        </w:r>
        <w:proofErr w:type="spellStart"/>
        <w:r w:rsidR="00DF6E7F">
          <w:rPr>
            <w:rFonts w:ascii="Times" w:hAnsi="Times" w:cs="Times New Roman"/>
          </w:rPr>
          <w:t>Lauvaux</w:t>
        </w:r>
        <w:proofErr w:type="spellEnd"/>
        <w:r w:rsidR="00DF6E7F">
          <w:rPr>
            <w:rFonts w:ascii="Times" w:hAnsi="Times" w:cs="Times New Roman"/>
          </w:rPr>
          <w:t xml:space="preserve"> et al., 2012, </w:t>
        </w:r>
        <w:proofErr w:type="spellStart"/>
        <w:r w:rsidR="00DF6E7F">
          <w:rPr>
            <w:rFonts w:ascii="Times" w:hAnsi="Times" w:cs="Times New Roman"/>
          </w:rPr>
          <w:t>Gockede</w:t>
        </w:r>
        <w:proofErr w:type="spellEnd"/>
        <w:r w:rsidR="00DF6E7F">
          <w:rPr>
            <w:rFonts w:ascii="Times" w:hAnsi="Times" w:cs="Times New Roman"/>
          </w:rPr>
          <w:t xml:space="preserve"> et al., 2010, Qu et al., 20xx)</w:t>
        </w:r>
      </w:ins>
      <w:r w:rsidR="00211BA5">
        <w:rPr>
          <w:rFonts w:ascii="Times" w:hAnsi="Times" w:cs="Times New Roman"/>
        </w:rPr>
        <w:t xml:space="preserve">. </w:t>
      </w:r>
      <w:ins w:id="13" w:author="Hannah Nesser" w:date="2024-02-04T16:08:00Z">
        <w:r w:rsidR="00DF6E7F">
          <w:rPr>
            <w:rFonts w:ascii="Times" w:hAnsi="Times" w:cs="Times New Roman"/>
          </w:rPr>
          <w:t xml:space="preserve">However, the observations may be insufficient to correct the boundary condition at the spatial and temporal resolution </w:t>
        </w:r>
      </w:ins>
      <w:ins w:id="14" w:author="Hannah Nesser" w:date="2024-02-04T16:09:00Z">
        <w:r w:rsidR="00DF6E7F">
          <w:rPr>
            <w:rFonts w:ascii="Times" w:hAnsi="Times" w:cs="Times New Roman"/>
          </w:rPr>
          <w:t xml:space="preserve">necessary </w:t>
        </w:r>
      </w:ins>
      <w:ins w:id="15" w:author="Hannah Nesser" w:date="2024-02-04T16:08:00Z">
        <w:r w:rsidR="00DF6E7F">
          <w:rPr>
            <w:rFonts w:ascii="Times" w:hAnsi="Times" w:cs="Times New Roman"/>
          </w:rPr>
          <w:t xml:space="preserve">to capture background variability (citation—maybe Lu’s paper?). </w:t>
        </w:r>
      </w:ins>
      <w:ins w:id="16" w:author="Hannah Nesser" w:date="2024-02-04T16:03:00Z">
        <w:r w:rsidR="00DF6E7F">
          <w:rPr>
            <w:rFonts w:ascii="Times" w:hAnsi="Times" w:cs="Times New Roman"/>
          </w:rPr>
          <w:t>Other studies use smoothed atmospheric observations as boundary conditions (e.g., Estrada et al., 2023). These approaches are limited to spatiotemporally dense data</w:t>
        </w:r>
      </w:ins>
      <w:ins w:id="17" w:author="Hannah Nesser" w:date="2024-02-04T16:05:00Z">
        <w:r w:rsidR="00DF6E7F">
          <w:rPr>
            <w:rFonts w:ascii="Times" w:hAnsi="Times" w:cs="Times New Roman"/>
          </w:rPr>
          <w:t xml:space="preserve"> and may </w:t>
        </w:r>
      </w:ins>
      <w:ins w:id="18" w:author="Hannah Nesser" w:date="2024-02-04T16:09:00Z">
        <w:r w:rsidR="00DF6E7F">
          <w:rPr>
            <w:rFonts w:ascii="Times" w:hAnsi="Times" w:cs="Times New Roman"/>
          </w:rPr>
          <w:t xml:space="preserve">also </w:t>
        </w:r>
      </w:ins>
      <w:ins w:id="19" w:author="Hannah Nesser" w:date="2024-02-04T16:05:00Z">
        <w:r w:rsidR="00DF6E7F">
          <w:rPr>
            <w:rFonts w:ascii="Times" w:hAnsi="Times" w:cs="Times New Roman"/>
          </w:rPr>
          <w:t xml:space="preserve">remove </w:t>
        </w:r>
      </w:ins>
      <w:ins w:id="20" w:author="Hannah Nesser" w:date="2024-02-04T16:03:00Z">
        <w:r w:rsidR="00DF6E7F">
          <w:rPr>
            <w:rFonts w:ascii="Times" w:hAnsi="Times" w:cs="Times New Roman"/>
          </w:rPr>
          <w:t>systematic variability.</w:t>
        </w:r>
      </w:ins>
      <w:del w:id="21" w:author="Hannah Nesser" w:date="2024-02-04T16:08:00Z">
        <w:r w:rsidDel="00DF6E7F">
          <w:rPr>
            <w:rFonts w:ascii="Times" w:hAnsi="Times" w:cs="Times New Roman"/>
          </w:rPr>
          <w:delText xml:space="preserve">To ensure that model-observation differences reflect emissions or chemistry within the regional domain, </w:delText>
        </w:r>
      </w:del>
      <w:del w:id="22" w:author="Hannah Nesser" w:date="2024-02-04T16:06:00Z">
        <w:r w:rsidDel="00DF6E7F">
          <w:rPr>
            <w:rFonts w:ascii="Times" w:hAnsi="Times" w:cs="Times New Roman"/>
          </w:rPr>
          <w:delText xml:space="preserve">these </w:delText>
        </w:r>
      </w:del>
      <w:del w:id="23" w:author="Hannah Nesser" w:date="2024-02-04T16:08:00Z">
        <w:r w:rsidDel="00DF6E7F">
          <w:rPr>
            <w:rFonts w:ascii="Times" w:hAnsi="Times" w:cs="Times New Roman"/>
          </w:rPr>
          <w:delText>boundary conditions are frequently adjusted</w:delText>
        </w:r>
        <w:r w:rsidR="00416D43" w:rsidDel="00DF6E7F">
          <w:rPr>
            <w:rFonts w:ascii="Times" w:hAnsi="Times" w:cs="Times New Roman"/>
          </w:rPr>
          <w:delText xml:space="preserve"> to be unbiased with respect to observations </w:delText>
        </w:r>
        <w:r w:rsidR="00043033" w:rsidDel="00DF6E7F">
          <w:rPr>
            <w:rFonts w:ascii="Times" w:hAnsi="Times" w:cs="Times New Roman"/>
          </w:rPr>
          <w:delText>(</w:delText>
        </w:r>
        <w:r w:rsidR="00A232A8" w:rsidDel="00DF6E7F">
          <w:rPr>
            <w:rFonts w:ascii="Times" w:hAnsi="Times" w:cs="Times New Roman"/>
          </w:rPr>
          <w:delText>e.g., Lauvaux et al. 2012, Göckede et al. 2010, Qu et al. 20??</w:delText>
        </w:r>
        <w:r w:rsidR="00043033" w:rsidDel="00DF6E7F">
          <w:rPr>
            <w:rFonts w:ascii="Times" w:hAnsi="Times" w:cs="Times New Roman"/>
          </w:rPr>
          <w:delText>)</w:delText>
        </w:r>
      </w:del>
      <w:r w:rsidR="00416D43">
        <w:rPr>
          <w:rFonts w:ascii="Times" w:hAnsi="Times" w:cs="Times New Roman"/>
        </w:rPr>
        <w:t xml:space="preserve">. </w:t>
      </w:r>
      <w:del w:id="24" w:author="Hannah Nesser" w:date="2024-02-04T16:08:00Z">
        <w:r w:rsidR="00043033" w:rsidDel="00DF6E7F">
          <w:rPr>
            <w:rFonts w:ascii="Times" w:hAnsi="Times" w:cs="Times New Roman"/>
          </w:rPr>
          <w:delText xml:space="preserve">However, </w:delText>
        </w:r>
        <w:r w:rsidDel="00DF6E7F">
          <w:rPr>
            <w:rFonts w:ascii="Times" w:hAnsi="Times" w:cs="Times New Roman"/>
          </w:rPr>
          <w:delText>the observations may be insufficient to correct the boundary condition at the necessary spatial and temporal resolution</w:delText>
        </w:r>
        <w:r w:rsidR="00FD3B21" w:rsidDel="00DF6E7F">
          <w:rPr>
            <w:rFonts w:ascii="Times" w:hAnsi="Times" w:cs="Times New Roman"/>
          </w:rPr>
          <w:delText xml:space="preserve"> to capture background variability </w:delText>
        </w:r>
        <w:r w:rsidR="00043033" w:rsidDel="00DF6E7F">
          <w:rPr>
            <w:rFonts w:ascii="Times" w:hAnsi="Times" w:cs="Times New Roman"/>
          </w:rPr>
          <w:delText xml:space="preserve">(citation—maybe Lu’s paper?). </w:delText>
        </w:r>
      </w:del>
    </w:p>
    <w:p w14:paraId="1CC9BEA3" w14:textId="77777777" w:rsidR="00F17117" w:rsidRDefault="00F17117" w:rsidP="00416D43">
      <w:pPr>
        <w:rPr>
          <w:ins w:id="25" w:author="Hannah Nesser" w:date="2024-02-04T15:29:00Z"/>
          <w:rFonts w:ascii="Times" w:hAnsi="Times" w:cs="Times New Roman"/>
        </w:rPr>
      </w:pPr>
    </w:p>
    <w:p w14:paraId="3133F084" w14:textId="0908419C" w:rsidR="00416D43" w:rsidRDefault="00FD3B21" w:rsidP="00416D43">
      <w:pPr>
        <w:rPr>
          <w:rFonts w:ascii="Times" w:hAnsi="Times" w:cs="Times New Roman"/>
        </w:rPr>
      </w:pPr>
      <w:r>
        <w:rPr>
          <w:rFonts w:ascii="Times" w:hAnsi="Times" w:cs="Times New Roman"/>
        </w:rPr>
        <w:t xml:space="preserve">Residual biases in the boundary condition </w:t>
      </w:r>
      <w:r w:rsidR="0008260E">
        <w:rPr>
          <w:rFonts w:ascii="Times" w:hAnsi="Times" w:cs="Times New Roman"/>
        </w:rPr>
        <w:t>are particularly significant for</w:t>
      </w:r>
      <w:r w:rsidR="0026318A">
        <w:rPr>
          <w:rFonts w:ascii="Times" w:hAnsi="Times" w:cs="Times New Roman"/>
        </w:rPr>
        <w:t xml:space="preserve"> analyses of</w:t>
      </w:r>
      <w:r w:rsidR="0008260E">
        <w:rPr>
          <w:rFonts w:ascii="Times" w:hAnsi="Times" w:cs="Times New Roman"/>
        </w:rPr>
        <w:t xml:space="preserve"> long</w:t>
      </w:r>
      <w:r w:rsidR="00C84620">
        <w:rPr>
          <w:rFonts w:ascii="Times" w:hAnsi="Times" w:cs="Times New Roman"/>
        </w:rPr>
        <w:t>-</w:t>
      </w:r>
      <w:r w:rsidR="0008260E">
        <w:rPr>
          <w:rFonts w:ascii="Times" w:hAnsi="Times" w:cs="Times New Roman"/>
        </w:rPr>
        <w:t xml:space="preserve">lived </w:t>
      </w:r>
      <w:r w:rsidR="00C84620">
        <w:rPr>
          <w:rFonts w:ascii="Times" w:hAnsi="Times" w:cs="Times New Roman"/>
        </w:rPr>
        <w:t>gases</w:t>
      </w:r>
      <w:r w:rsidR="0008260E">
        <w:rPr>
          <w:rFonts w:ascii="Times" w:hAnsi="Times" w:cs="Times New Roman"/>
        </w:rPr>
        <w:t xml:space="preserve"> for which the inflow</w:t>
      </w:r>
      <w:r w:rsidR="00C84620">
        <w:rPr>
          <w:rFonts w:ascii="Times" w:hAnsi="Times" w:cs="Times New Roman"/>
        </w:rPr>
        <w:t xml:space="preserve"> </w:t>
      </w:r>
      <w:r w:rsidR="0008260E">
        <w:rPr>
          <w:rFonts w:ascii="Times" w:hAnsi="Times" w:cs="Times New Roman"/>
        </w:rPr>
        <w:t>dominate</w:t>
      </w:r>
      <w:r w:rsidR="00C84620">
        <w:rPr>
          <w:rFonts w:ascii="Times" w:hAnsi="Times" w:cs="Times New Roman"/>
        </w:rPr>
        <w:t>s</w:t>
      </w:r>
      <w:r w:rsidR="0008260E">
        <w:rPr>
          <w:rFonts w:ascii="Times" w:hAnsi="Times" w:cs="Times New Roman"/>
        </w:rPr>
        <w:t xml:space="preserve"> the observed concentrations</w:t>
      </w:r>
      <w:r w:rsidR="00CE1E34">
        <w:rPr>
          <w:rFonts w:ascii="Times" w:hAnsi="Times" w:cs="Times New Roman"/>
        </w:rPr>
        <w:t>, or for which the variability of inflow dominates observed variability</w:t>
      </w:r>
      <w:r w:rsidR="001A48C0">
        <w:rPr>
          <w:rFonts w:ascii="Times" w:hAnsi="Times" w:cs="Times New Roman"/>
        </w:rPr>
        <w:t>.</w:t>
      </w:r>
    </w:p>
    <w:p w14:paraId="61FC596A" w14:textId="2534543C" w:rsidR="00416D43" w:rsidRDefault="00416D43" w:rsidP="00416D43">
      <w:pPr>
        <w:rPr>
          <w:rFonts w:ascii="Times" w:hAnsi="Times" w:cs="Times New Roman"/>
        </w:rPr>
      </w:pPr>
    </w:p>
    <w:p w14:paraId="7D5C14AC" w14:textId="4B5C2EE6" w:rsidR="00B874F5" w:rsidRDefault="00C84620" w:rsidP="00416D43">
      <w:pPr>
        <w:rPr>
          <w:rFonts w:ascii="Times" w:hAnsi="Times" w:cs="Times New Roman"/>
        </w:rPr>
      </w:pPr>
      <w:r>
        <w:rPr>
          <w:rFonts w:ascii="Times" w:hAnsi="Times" w:cs="Times New Roman"/>
        </w:rPr>
        <w:t xml:space="preserve">Biases in simulated concentrations resulting from boundary conditions can propagate to </w:t>
      </w:r>
      <w:r w:rsidR="00244346">
        <w:rPr>
          <w:rFonts w:ascii="Times" w:hAnsi="Times" w:cs="Times New Roman"/>
        </w:rPr>
        <w:t>inferred</w:t>
      </w:r>
      <w:r>
        <w:rPr>
          <w:rFonts w:ascii="Times" w:hAnsi="Times" w:cs="Times New Roman"/>
        </w:rPr>
        <w:t xml:space="preserve"> emissions, chemical loss, or chemical production. </w:t>
      </w:r>
      <w:r w:rsidR="0026318A">
        <w:rPr>
          <w:rFonts w:ascii="Times" w:hAnsi="Times" w:cs="Times New Roman"/>
        </w:rPr>
        <w:t>Inverse analyses</w:t>
      </w:r>
      <w:r w:rsidR="0008260E">
        <w:rPr>
          <w:rFonts w:ascii="Times" w:hAnsi="Times" w:cs="Times New Roman"/>
        </w:rPr>
        <w:t xml:space="preserve"> </w:t>
      </w:r>
      <w:r w:rsidR="00416D43">
        <w:rPr>
          <w:rFonts w:ascii="Times" w:hAnsi="Times" w:cs="Times New Roman"/>
        </w:rPr>
        <w:t>compare observed concentrations to a chemical transport model (CTMs) to find the emission</w:t>
      </w:r>
      <w:r w:rsidR="00B874F5">
        <w:rPr>
          <w:rFonts w:ascii="Times" w:hAnsi="Times" w:cs="Times New Roman"/>
        </w:rPr>
        <w:t xml:space="preserve">s, chemical loss, or chemical production </w:t>
      </w:r>
      <w:r w:rsidR="00416D43">
        <w:rPr>
          <w:rFonts w:ascii="Times" w:hAnsi="Times" w:cs="Times New Roman"/>
        </w:rPr>
        <w:t>that best explain the observations.</w:t>
      </w:r>
      <w:r w:rsidR="00B874F5">
        <w:rPr>
          <w:rFonts w:ascii="Times" w:hAnsi="Times" w:cs="Times New Roman"/>
        </w:rPr>
        <w:t xml:space="preserve"> However, any systematic biases in the CTM or CTM parameters, including boundary conditions, can propagate to the optimal solution.</w:t>
      </w:r>
      <w:r w:rsidR="004F6925">
        <w:rPr>
          <w:rFonts w:ascii="Times" w:hAnsi="Times" w:cs="Times New Roman"/>
        </w:rPr>
        <w:t xml:space="preserve"> For example, in the case of emissions optimization, a</w:t>
      </w:r>
      <w:r w:rsidR="00244346">
        <w:rPr>
          <w:rFonts w:ascii="Times" w:hAnsi="Times" w:cs="Times New Roman"/>
        </w:rPr>
        <w:t>n inversion could attribute a</w:t>
      </w:r>
      <w:r w:rsidR="004F6925">
        <w:rPr>
          <w:rFonts w:ascii="Times" w:hAnsi="Times" w:cs="Times New Roman"/>
        </w:rPr>
        <w:t xml:space="preserve"> positive bias in the boundary condition </w:t>
      </w:r>
      <w:r w:rsidR="00244346">
        <w:rPr>
          <w:rFonts w:ascii="Times" w:hAnsi="Times" w:cs="Times New Roman"/>
        </w:rPr>
        <w:t>to emissions, resulting in an overestimate</w:t>
      </w:r>
      <w:r w:rsidR="00CE1E34">
        <w:rPr>
          <w:rFonts w:ascii="Times" w:hAnsi="Times" w:cs="Times New Roman"/>
        </w:rPr>
        <w:t xml:space="preserve">. To address this problem, boundary condition elements are often optimized as part of the inverse analysis (e.g., …). However, it is often unclear the temporal and spatial resolution necessary to capture boundary condition variability (e.g., </w:t>
      </w:r>
      <w:proofErr w:type="spellStart"/>
      <w:r w:rsidR="00CE1E34">
        <w:rPr>
          <w:rFonts w:ascii="Times" w:hAnsi="Times" w:cs="Times New Roman"/>
        </w:rPr>
        <w:t>Lauvaux</w:t>
      </w:r>
      <w:proofErr w:type="spellEnd"/>
      <w:r w:rsidR="00CE1E34">
        <w:rPr>
          <w:rFonts w:ascii="Times" w:hAnsi="Times" w:cs="Times New Roman"/>
        </w:rPr>
        <w:t xml:space="preserve"> et al. 2012).</w:t>
      </w:r>
    </w:p>
    <w:p w14:paraId="309026FC" w14:textId="77777777" w:rsidR="00416D43" w:rsidRDefault="00416D43" w:rsidP="00416D43">
      <w:pPr>
        <w:rPr>
          <w:rFonts w:ascii="Times" w:hAnsi="Times" w:cs="Times New Roman"/>
        </w:rPr>
      </w:pPr>
    </w:p>
    <w:p w14:paraId="44839FA3" w14:textId="10727F55" w:rsidR="00416D43" w:rsidRDefault="00D760A4" w:rsidP="00416D43">
      <w:pPr>
        <w:rPr>
          <w:rFonts w:ascii="Times" w:hAnsi="Times" w:cs="Times New Roman"/>
        </w:rPr>
      </w:pPr>
      <w:r>
        <w:rPr>
          <w:rFonts w:ascii="Times" w:hAnsi="Times" w:cs="Times New Roman"/>
        </w:rPr>
        <w:t xml:space="preserve">… </w:t>
      </w:r>
      <w:r w:rsidR="00416D43">
        <w:rPr>
          <w:rFonts w:ascii="Times" w:hAnsi="Times" w:cs="Times New Roman"/>
        </w:rPr>
        <w:t>Satellites now measure atmospheric trace gas concentrations at sufficiently high-resolution to quantify emissions on a regional scale (e.g., citations).</w:t>
      </w:r>
      <w:r w:rsidR="004F6925">
        <w:rPr>
          <w:rFonts w:ascii="Times" w:hAnsi="Times" w:cs="Times New Roman"/>
        </w:rPr>
        <w:t xml:space="preserve"> </w:t>
      </w:r>
    </w:p>
    <w:p w14:paraId="0FE1F151" w14:textId="77777777" w:rsidR="00211BA5" w:rsidRDefault="00211BA5" w:rsidP="00416D43">
      <w:pPr>
        <w:rPr>
          <w:rFonts w:ascii="Times" w:hAnsi="Times" w:cs="Times New Roman"/>
        </w:rPr>
      </w:pPr>
    </w:p>
    <w:p w14:paraId="0C3BE1E7" w14:textId="514DD914" w:rsidR="00211BA5" w:rsidRDefault="00043033" w:rsidP="00211BA5">
      <w:pPr>
        <w:pStyle w:val="ListParagraph"/>
        <w:numPr>
          <w:ilvl w:val="0"/>
          <w:numId w:val="5"/>
        </w:numPr>
        <w:rPr>
          <w:rFonts w:ascii="Times" w:hAnsi="Times" w:cs="Times New Roman"/>
        </w:rPr>
      </w:pPr>
      <w:r>
        <w:rPr>
          <w:rFonts w:ascii="Times" w:hAnsi="Times" w:cs="Times New Roman"/>
        </w:rPr>
        <w:t>Challenge is that state vector is limiting factor</w:t>
      </w:r>
    </w:p>
    <w:p w14:paraId="328DBCDE" w14:textId="268ED3BF" w:rsidR="00211BA5" w:rsidRDefault="00211BA5" w:rsidP="00211BA5">
      <w:pPr>
        <w:rPr>
          <w:rFonts w:ascii="Times" w:hAnsi="Times" w:cs="Times New Roman"/>
        </w:rPr>
      </w:pPr>
    </w:p>
    <w:p w14:paraId="505E0AB8" w14:textId="6BE96CD3" w:rsidR="00211BA5" w:rsidRPr="00211BA5" w:rsidRDefault="00211BA5" w:rsidP="00211BA5">
      <w:pPr>
        <w:rPr>
          <w:rFonts w:ascii="Times" w:hAnsi="Times" w:cs="Times New Roman"/>
        </w:rPr>
      </w:pPr>
      <w:proofErr w:type="spellStart"/>
      <w:r>
        <w:rPr>
          <w:rFonts w:ascii="Times" w:hAnsi="Times" w:cs="Times New Roman"/>
        </w:rPr>
        <w:t>Lauvaux</w:t>
      </w:r>
      <w:proofErr w:type="spellEnd"/>
      <w:r>
        <w:rPr>
          <w:rFonts w:ascii="Times" w:hAnsi="Times" w:cs="Times New Roman"/>
        </w:rPr>
        <w:t xml:space="preserve">, </w:t>
      </w:r>
      <w:proofErr w:type="spellStart"/>
      <w:r>
        <w:rPr>
          <w:rFonts w:ascii="Times" w:hAnsi="Times" w:cs="Times New Roman"/>
        </w:rPr>
        <w:t>etc</w:t>
      </w:r>
      <w:proofErr w:type="spellEnd"/>
    </w:p>
    <w:p w14:paraId="16B3C5B8" w14:textId="77777777" w:rsidR="00416D43" w:rsidRDefault="00416D43" w:rsidP="00416D43">
      <w:pPr>
        <w:rPr>
          <w:rFonts w:ascii="Times" w:hAnsi="Times" w:cs="Times New Roman"/>
        </w:rPr>
      </w:pPr>
    </w:p>
    <w:p w14:paraId="237C5227" w14:textId="3C40BD80" w:rsidR="00416D43" w:rsidRPr="00416D43" w:rsidRDefault="00416D43" w:rsidP="00416D43">
      <w:pPr>
        <w:rPr>
          <w:rFonts w:ascii="Times" w:hAnsi="Times" w:cs="Times New Roman"/>
          <w:i/>
          <w:iCs/>
        </w:rPr>
      </w:pPr>
      <w:r w:rsidRPr="00416D43">
        <w:rPr>
          <w:rFonts w:ascii="Times" w:hAnsi="Times" w:cs="Times New Roman"/>
          <w:i/>
          <w:iCs/>
        </w:rPr>
        <w:t>4</w:t>
      </w:r>
      <w:r w:rsidRPr="00416D43">
        <w:rPr>
          <w:rFonts w:ascii="Times" w:hAnsi="Times" w:cs="Times New Roman"/>
          <w:i/>
          <w:iCs/>
          <w:vertAlign w:val="superscript"/>
        </w:rPr>
        <w:t>th</w:t>
      </w:r>
      <w:r w:rsidRPr="00416D43">
        <w:rPr>
          <w:rFonts w:ascii="Times" w:hAnsi="Times" w:cs="Times New Roman"/>
          <w:i/>
          <w:iCs/>
        </w:rPr>
        <w:t xml:space="preserve">: what motivates you and your setup, and tease at broader impacts </w:t>
      </w:r>
    </w:p>
    <w:p w14:paraId="28CE8316" w14:textId="6E263025" w:rsidR="00416D43" w:rsidRDefault="00416D43" w:rsidP="0059263C">
      <w:pPr>
        <w:rPr>
          <w:rFonts w:ascii="Times" w:hAnsi="Times" w:cs="Times New Roman"/>
        </w:rPr>
      </w:pPr>
    </w:p>
    <w:p w14:paraId="045EDA7B" w14:textId="75C00CA8" w:rsidR="00416D43" w:rsidRDefault="00416D43" w:rsidP="00416D43">
      <w:pPr>
        <w:rPr>
          <w:rFonts w:ascii="Times" w:hAnsi="Times" w:cs="Times New Roman"/>
        </w:rPr>
      </w:pPr>
      <w:r>
        <w:rPr>
          <w:rFonts w:ascii="Times" w:hAnsi="Times" w:cs="Times New Roman"/>
        </w:rPr>
        <w:t>We present a theoretical and numerical framework to quantify, predict, and correct the influence of these biases on the improved emissions estimates.</w:t>
      </w:r>
      <w:r w:rsidR="00B874F5">
        <w:rPr>
          <w:rFonts w:ascii="Times" w:hAnsi="Times" w:cs="Times New Roman"/>
        </w:rPr>
        <w:t xml:space="preserve"> We use a simple one-dimensional model for the transport of an inert tracer to demonstrate </w:t>
      </w:r>
    </w:p>
    <w:p w14:paraId="4A11E504" w14:textId="45F0622C" w:rsidR="00416D43" w:rsidRDefault="00416D43" w:rsidP="0059263C">
      <w:pPr>
        <w:rPr>
          <w:rFonts w:ascii="Times" w:hAnsi="Times" w:cs="Times New Roman"/>
        </w:rPr>
      </w:pPr>
    </w:p>
    <w:p w14:paraId="31F30262" w14:textId="1D27AB36" w:rsidR="00416D43" w:rsidRDefault="00416D43" w:rsidP="0059263C">
      <w:pPr>
        <w:rPr>
          <w:rFonts w:ascii="Times" w:hAnsi="Times" w:cs="Times New Roman"/>
        </w:rPr>
      </w:pPr>
      <w:r>
        <w:rPr>
          <w:rFonts w:ascii="Times" w:hAnsi="Times" w:cs="Times New Roman"/>
        </w:rPr>
        <w:t>Thoughts</w:t>
      </w:r>
    </w:p>
    <w:p w14:paraId="15DFF509" w14:textId="3C8DAE99" w:rsidR="00416D43" w:rsidRDefault="00416D43" w:rsidP="0059263C">
      <w:pPr>
        <w:rPr>
          <w:rFonts w:ascii="Times" w:hAnsi="Times" w:cs="Times New Roman"/>
        </w:rPr>
      </w:pPr>
      <w:r>
        <w:rPr>
          <w:rFonts w:ascii="Times" w:hAnsi="Times" w:cs="Times New Roman"/>
        </w:rPr>
        <w:t xml:space="preserve">Is there a way to use a very simple inverse analysis to get at the errors in BCs for non-inverse problems? For example, could you look at the sensitivity of the observations to the first grid cell, second grid cell, </w:t>
      </w:r>
      <w:proofErr w:type="spellStart"/>
      <w:r>
        <w:rPr>
          <w:rFonts w:ascii="Times" w:hAnsi="Times" w:cs="Times New Roman"/>
        </w:rPr>
        <w:t>etc</w:t>
      </w:r>
      <w:proofErr w:type="spellEnd"/>
      <w:r>
        <w:rPr>
          <w:rFonts w:ascii="Times" w:hAnsi="Times" w:cs="Times New Roman"/>
        </w:rPr>
        <w:t xml:space="preserve">, without characterizing the </w:t>
      </w:r>
      <w:proofErr w:type="spellStart"/>
      <w:r>
        <w:rPr>
          <w:rFonts w:ascii="Times" w:hAnsi="Times" w:cs="Times New Roman"/>
        </w:rPr>
        <w:t>jacobian</w:t>
      </w:r>
      <w:proofErr w:type="spellEnd"/>
      <w:r>
        <w:rPr>
          <w:rFonts w:ascii="Times" w:hAnsi="Times" w:cs="Times New Roman"/>
        </w:rPr>
        <w:t>/gain matrix for the entire domain?</w:t>
      </w:r>
    </w:p>
    <w:p w14:paraId="26C8E751" w14:textId="77777777" w:rsidR="00416D43" w:rsidRDefault="00416D43" w:rsidP="0059263C">
      <w:pPr>
        <w:rPr>
          <w:rFonts w:ascii="Times" w:hAnsi="Times" w:cs="Times New Roman"/>
        </w:rPr>
      </w:pPr>
    </w:p>
    <w:p w14:paraId="036D4F71" w14:textId="77777777" w:rsidR="00A24BC9" w:rsidRDefault="004159F1" w:rsidP="0059263C">
      <w:pPr>
        <w:rPr>
          <w:rFonts w:ascii="Times" w:hAnsi="Times" w:cs="Times New Roman"/>
        </w:rPr>
      </w:pPr>
      <w:r>
        <w:rPr>
          <w:rFonts w:ascii="Times" w:hAnsi="Times" w:cs="Times New Roman"/>
        </w:rPr>
        <w:t>[Regional inverse analyses description</w:t>
      </w:r>
    </w:p>
    <w:p w14:paraId="2CAC930B" w14:textId="1504A341" w:rsidR="004159F1" w:rsidRPr="00A24BC9" w:rsidRDefault="00A24BC9" w:rsidP="00A24BC9">
      <w:pPr>
        <w:pStyle w:val="ListParagraph"/>
        <w:numPr>
          <w:ilvl w:val="0"/>
          <w:numId w:val="3"/>
        </w:numPr>
        <w:rPr>
          <w:rFonts w:ascii="Times" w:hAnsi="Times" w:cs="Times New Roman"/>
        </w:rPr>
      </w:pPr>
      <w:r>
        <w:rPr>
          <w:rFonts w:ascii="Times" w:hAnsi="Times" w:cs="Times New Roman"/>
        </w:rPr>
        <w:t>Include differences/similarities with regional AQ BC problems</w:t>
      </w:r>
      <w:r w:rsidR="004159F1" w:rsidRPr="00A24BC9">
        <w:rPr>
          <w:rFonts w:ascii="Times" w:hAnsi="Times" w:cs="Times New Roman"/>
        </w:rPr>
        <w:t>]</w:t>
      </w:r>
    </w:p>
    <w:p w14:paraId="3B8E7CBD" w14:textId="77777777" w:rsidR="004159F1" w:rsidRDefault="004159F1" w:rsidP="0059263C">
      <w:pPr>
        <w:rPr>
          <w:rFonts w:ascii="Times" w:hAnsi="Times" w:cs="Times New Roman"/>
        </w:rPr>
      </w:pPr>
    </w:p>
    <w:p w14:paraId="408E65E7" w14:textId="4EDAD422" w:rsidR="0059263C" w:rsidRDefault="0059263C" w:rsidP="0059263C">
      <w:pPr>
        <w:rPr>
          <w:rFonts w:ascii="Times" w:hAnsi="Times" w:cs="Times New Roman"/>
        </w:rPr>
      </w:pPr>
      <w:r>
        <w:rPr>
          <w:rFonts w:ascii="Times" w:hAnsi="Times" w:cs="Times New Roman"/>
        </w:rPr>
        <w:t>[Past attempts to address errors in boundary conditions:</w:t>
      </w:r>
    </w:p>
    <w:p w14:paraId="3C090913" w14:textId="4F344AE2" w:rsidR="0059263C" w:rsidRDefault="0059263C" w:rsidP="0059263C">
      <w:pPr>
        <w:pStyle w:val="ListParagraph"/>
        <w:numPr>
          <w:ilvl w:val="0"/>
          <w:numId w:val="2"/>
        </w:numPr>
        <w:rPr>
          <w:rFonts w:ascii="Times" w:hAnsi="Times" w:cs="Times New Roman"/>
        </w:rPr>
      </w:pPr>
      <w:r>
        <w:rPr>
          <w:rFonts w:ascii="Times" w:hAnsi="Times" w:cs="Times New Roman"/>
        </w:rPr>
        <w:t>Wecht?</w:t>
      </w:r>
    </w:p>
    <w:p w14:paraId="2429B1C5" w14:textId="17094DD3" w:rsidR="0059263C" w:rsidRDefault="0059263C" w:rsidP="0059263C">
      <w:pPr>
        <w:pStyle w:val="ListParagraph"/>
        <w:numPr>
          <w:ilvl w:val="0"/>
          <w:numId w:val="2"/>
        </w:numPr>
        <w:rPr>
          <w:rFonts w:ascii="Times" w:hAnsi="Times" w:cs="Times New Roman"/>
        </w:rPr>
      </w:pPr>
      <w:proofErr w:type="spellStart"/>
      <w:r>
        <w:rPr>
          <w:rFonts w:ascii="Times" w:hAnsi="Times" w:cs="Times New Roman"/>
        </w:rPr>
        <w:t>Maasakkers</w:t>
      </w:r>
      <w:proofErr w:type="spellEnd"/>
    </w:p>
    <w:p w14:paraId="5AFB51F2" w14:textId="50F4870A" w:rsidR="0059263C" w:rsidRDefault="0059263C" w:rsidP="0059263C">
      <w:pPr>
        <w:pStyle w:val="ListParagraph"/>
        <w:numPr>
          <w:ilvl w:val="0"/>
          <w:numId w:val="2"/>
        </w:numPr>
        <w:rPr>
          <w:rFonts w:ascii="Times" w:hAnsi="Times" w:cs="Times New Roman"/>
        </w:rPr>
      </w:pPr>
      <w:r>
        <w:rPr>
          <w:rFonts w:ascii="Times" w:hAnsi="Times" w:cs="Times New Roman"/>
        </w:rPr>
        <w:t>Shen</w:t>
      </w:r>
    </w:p>
    <w:p w14:paraId="3896DBB1" w14:textId="77777777" w:rsidR="00A24BC9" w:rsidRDefault="0059263C" w:rsidP="0059263C">
      <w:pPr>
        <w:pStyle w:val="ListParagraph"/>
        <w:numPr>
          <w:ilvl w:val="0"/>
          <w:numId w:val="2"/>
        </w:numPr>
        <w:rPr>
          <w:rFonts w:ascii="Times" w:hAnsi="Times" w:cs="Times New Roman"/>
        </w:rPr>
      </w:pPr>
      <w:r>
        <w:rPr>
          <w:rFonts w:ascii="Times" w:hAnsi="Times" w:cs="Times New Roman"/>
        </w:rPr>
        <w:t>Miller?</w:t>
      </w:r>
    </w:p>
    <w:p w14:paraId="4FED7C86" w14:textId="216D85B4" w:rsidR="0059263C" w:rsidRDefault="00A24BC9" w:rsidP="0059263C">
      <w:pPr>
        <w:pStyle w:val="ListParagraph"/>
        <w:numPr>
          <w:ilvl w:val="0"/>
          <w:numId w:val="2"/>
        </w:numPr>
        <w:rPr>
          <w:rFonts w:ascii="Times" w:hAnsi="Times" w:cs="Times New Roman"/>
        </w:rPr>
      </w:pPr>
      <w:r>
        <w:rPr>
          <w:rFonts w:ascii="Times" w:hAnsi="Times" w:cs="Times New Roman"/>
        </w:rPr>
        <w:t>U of M paper</w:t>
      </w:r>
      <w:r w:rsidR="0059263C">
        <w:rPr>
          <w:rFonts w:ascii="Times" w:hAnsi="Times" w:cs="Times New Roman"/>
        </w:rPr>
        <w:t>]</w:t>
      </w:r>
    </w:p>
    <w:p w14:paraId="76E61E57" w14:textId="313B9EA9" w:rsidR="00A24BC9" w:rsidRDefault="00A24BC9" w:rsidP="00A24BC9">
      <w:pPr>
        <w:rPr>
          <w:rFonts w:ascii="Times" w:hAnsi="Times" w:cs="Times New Roman"/>
        </w:rPr>
      </w:pPr>
    </w:p>
    <w:p w14:paraId="57428811" w14:textId="332E09B9" w:rsidR="00A24BC9" w:rsidRDefault="00A24BC9" w:rsidP="00A24BC9">
      <w:pPr>
        <w:rPr>
          <w:rFonts w:ascii="Times" w:hAnsi="Times" w:cs="Times New Roman"/>
        </w:rPr>
      </w:pPr>
      <w:r>
        <w:rPr>
          <w:rFonts w:ascii="Times" w:hAnsi="Times" w:cs="Times New Roman"/>
        </w:rPr>
        <w:t>[To do:</w:t>
      </w:r>
    </w:p>
    <w:p w14:paraId="0837D9ED" w14:textId="39D93B10" w:rsidR="00A24BC9" w:rsidRDefault="00A24BC9" w:rsidP="00A24BC9">
      <w:pPr>
        <w:pStyle w:val="ListParagraph"/>
        <w:numPr>
          <w:ilvl w:val="0"/>
          <w:numId w:val="2"/>
        </w:numPr>
        <w:rPr>
          <w:rFonts w:ascii="Times" w:hAnsi="Times" w:cs="Times New Roman"/>
        </w:rPr>
      </w:pPr>
      <w:r>
        <w:rPr>
          <w:rFonts w:ascii="Times" w:hAnsi="Times" w:cs="Times New Roman"/>
        </w:rPr>
        <w:t>Add analysis of “buffer” grid cell approach—this is missing]</w:t>
      </w:r>
    </w:p>
    <w:p w14:paraId="2F9FF37E" w14:textId="77777777" w:rsidR="00861EC9" w:rsidRPr="00861EC9" w:rsidRDefault="00861EC9" w:rsidP="00861EC9">
      <w:pPr>
        <w:rPr>
          <w:rFonts w:ascii="Times New Roman" w:eastAsia="Times New Roman" w:hAnsi="Times New Roman" w:cs="Times New Roman"/>
        </w:rPr>
      </w:pPr>
    </w:p>
    <w:p w14:paraId="4CF62B57" w14:textId="77777777" w:rsidR="001A7981" w:rsidRDefault="001A7981" w:rsidP="0059263C">
      <w:pPr>
        <w:rPr>
          <w:rFonts w:ascii="Times" w:hAnsi="Times" w:cs="Times New Roman"/>
        </w:rPr>
      </w:pPr>
    </w:p>
    <w:p w14:paraId="087C8040" w14:textId="573FCAB2" w:rsidR="00416D43" w:rsidRPr="00416D43" w:rsidRDefault="00416D43" w:rsidP="0059263C">
      <w:pPr>
        <w:rPr>
          <w:rFonts w:ascii="Times" w:hAnsi="Times" w:cs="Times New Roman"/>
          <w:b/>
          <w:bCs/>
        </w:rPr>
      </w:pPr>
      <w:r w:rsidRPr="00416D43">
        <w:rPr>
          <w:rFonts w:ascii="Times" w:hAnsi="Times" w:cs="Times New Roman"/>
          <w:b/>
          <w:bCs/>
        </w:rPr>
        <w:t xml:space="preserve">2. </w:t>
      </w:r>
    </w:p>
    <w:p w14:paraId="0725F28C" w14:textId="77777777" w:rsidR="00416D43" w:rsidRPr="00F07F72" w:rsidRDefault="00416D43" w:rsidP="00416D43">
      <w:pPr>
        <w:rPr>
          <w:rFonts w:ascii="Times" w:eastAsiaTheme="minorEastAsia" w:hAnsi="Times" w:cs="Times New Roman"/>
        </w:rPr>
      </w:pPr>
      <w:r>
        <w:rPr>
          <w:rFonts w:ascii="Times" w:eastAsiaTheme="minorEastAsia" w:hAnsi="Times" w:cs="Times New Roman"/>
          <w:iCs/>
        </w:rPr>
        <w:t xml:space="preserve">We first quantify the influence of boundary conditions on inverse analyses by conducting a series of inversions using a one-dimensional model for the transport of a passive tracer. Figure 1 shows a schematic of this model for </w:t>
      </w:r>
      <m:oMath>
        <m:r>
          <w:rPr>
            <w:rFonts w:ascii="Cambria Math" w:hAnsi="Cambria Math"/>
          </w:rPr>
          <m:t>n</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bCs/>
        </w:rPr>
        <w:t>)</w:t>
      </w:r>
      <w:r>
        <w:rPr>
          <w:rFonts w:ascii="Times" w:eastAsiaTheme="minorEastAsia" w:hAnsi="Times" w:cs="Times New Roman"/>
          <w:iCs/>
        </w:rPr>
        <w:t xml:space="preserve">. The tracer sources are the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h</w:t>
      </w:r>
      <w:r w:rsidRPr="00416D43">
        <w:rPr>
          <w:rFonts w:ascii="Times" w:eastAsiaTheme="minorEastAsia" w:hAnsi="Times" w:cs="Times New Roman"/>
          <w:iCs/>
          <w:vertAlign w:val="superscript"/>
        </w:rPr>
        <w:t>-1</w:t>
      </w:r>
      <w:r>
        <w:rPr>
          <w:rFonts w:ascii="Times" w:eastAsiaTheme="minorEastAsia" w:hAnsi="Times" w:cs="Times New Roman"/>
          <w:iCs/>
        </w:rPr>
        <w:t xml:space="preserve">). The domain is ventilated with wind speed </w:t>
      </w:r>
      <m:oMath>
        <m:r>
          <w:rPr>
            <w:rFonts w:ascii="Cambria Math" w:eastAsiaTheme="minorEastAsia" w:hAnsi="Cambria Math" w:cs="Times New Roman"/>
          </w:rPr>
          <m:t>U</m:t>
        </m:r>
      </m:oMath>
      <w:r>
        <w:rPr>
          <w:rFonts w:ascii="Times" w:eastAsiaTheme="minorEastAsia" w:hAnsi="Times" w:cs="Times New Roman"/>
          <w:iCs/>
        </w:rPr>
        <w:t xml:space="preserve"> (km/hr). The model simulates the atmospheric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in each grid box at a given time </w:t>
      </w:r>
      <m:oMath>
        <m:r>
          <w:rPr>
            <w:rFonts w:ascii="Cambria Math" w:eastAsiaTheme="minorEastAsia" w:hAnsi="Cambria Math" w:cs="Times New Roman"/>
          </w:rPr>
          <m:t>t</m:t>
        </m:r>
      </m:oMath>
      <w:r>
        <w:rPr>
          <w:rFonts w:ascii="Times" w:eastAsiaTheme="minorEastAsia" w:hAnsi="Times" w:cs="Times New Roman"/>
          <w:iCs/>
        </w:rPr>
        <w:t>.</w:t>
      </w:r>
    </w:p>
    <w:p w14:paraId="4F872D8C" w14:textId="77777777" w:rsidR="00416D43" w:rsidRDefault="00416D43" w:rsidP="0059263C">
      <w:pPr>
        <w:rPr>
          <w:rFonts w:ascii="Times" w:hAnsi="Times" w:cs="Times New Roman"/>
        </w:rPr>
      </w:pPr>
    </w:p>
    <w:p w14:paraId="51C62BF9" w14:textId="28B4FEDE" w:rsidR="0059263C" w:rsidRPr="0059263C" w:rsidRDefault="0059263C" w:rsidP="0059263C">
      <w:pPr>
        <w:rPr>
          <w:rFonts w:ascii="Times New Roman" w:eastAsiaTheme="minorEastAsia" w:hAnsi="Times New Roman" w:cs="Times New Roman"/>
          <w:b/>
          <w:bCs/>
          <w:iCs/>
        </w:rPr>
      </w:pPr>
      <w:r>
        <w:rPr>
          <w:rFonts w:ascii="Times" w:hAnsi="Times" w:cs="Times New Roman"/>
          <w:b/>
          <w:bCs/>
        </w:rPr>
        <w:t xml:space="preserve">2. Analytical solution to the inverse problem </w:t>
      </w:r>
    </w:p>
    <w:p w14:paraId="62FB476B" w14:textId="65EFC074"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sidR="00F07F72">
        <w:rPr>
          <w:rFonts w:ascii="Times" w:hAnsi="Times" w:cs="Times New Roman"/>
        </w:rPr>
        <w:t xml:space="preserve">n </w:t>
      </w:r>
      <w:r w:rsidR="00F07F72">
        <w:rPr>
          <w:rFonts w:ascii="Times" w:hAnsi="Times" w:cs="Times New Roman"/>
          <w:i/>
          <w:iCs/>
        </w:rPr>
        <w:t>n</w:t>
      </w:r>
      <w:r w:rsidR="00F07F72">
        <w:rPr>
          <w:rFonts w:ascii="Times" w:hAnsi="Times" w:cs="Times New Roman"/>
        </w:rPr>
        <w:t>-dimensional</w:t>
      </w:r>
      <w:r>
        <w:rPr>
          <w:rFonts w:ascii="Times" w:hAnsi="Times" w:cs="Times New Roman"/>
        </w:rPr>
        <w:t xml:space="preserve"> vector of</w:t>
      </w:r>
      <w:r w:rsidR="00F07F72">
        <w:rPr>
          <w:rFonts w:ascii="Times" w:hAnsi="Times" w:cs="Times New Roman"/>
        </w:rPr>
        <w:t xml:space="preserve"> </w:t>
      </w:r>
      <w:r>
        <w:rPr>
          <w:rFonts w:ascii="Times" w:hAnsi="Times" w:cs="Times New Roman"/>
        </w:rPr>
        <w:t xml:space="preserve">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the</w:t>
      </w:r>
      <w:r w:rsidR="00F07F72">
        <w:rPr>
          <w:rFonts w:ascii="Times" w:hAnsi="Times" w:cs="Times New Roman"/>
        </w:rPr>
        <w:t xml:space="preserve"> </w:t>
      </w:r>
      <w:r w:rsidR="00F07F72">
        <w:rPr>
          <w:rFonts w:ascii="Times" w:hAnsi="Times" w:cs="Times New Roman"/>
          <w:i/>
          <w:iCs/>
        </w:rPr>
        <w:t>m</w:t>
      </w:r>
      <w:r w:rsidR="00F07F72">
        <w:rPr>
          <w:rFonts w:ascii="Times" w:hAnsi="Times" w:cs="Times New Roman"/>
        </w:rPr>
        <w:t>-dimensional</w:t>
      </w:r>
      <w:r>
        <w:rPr>
          <w:rFonts w:ascii="Times" w:hAnsi="Times" w:cs="Times New Roman"/>
        </w:rPr>
        <w:t xml:space="preserv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function</w:t>
      </w:r>
    </w:p>
    <w:p w14:paraId="5CEFAE3C" w14:textId="77777777" w:rsidR="0059263C" w:rsidRDefault="0059263C" w:rsidP="0059263C">
      <w:pPr>
        <w:rPr>
          <w:rFonts w:ascii="Times" w:hAnsi="Times" w:cs="Times New Roman"/>
        </w:rPr>
      </w:pPr>
    </w:p>
    <w:p w14:paraId="71FC0FE2" w14:textId="287F41FF" w:rsidR="0059263C" w:rsidRPr="001B4A42" w:rsidRDefault="00000000"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r>
                            <w:ins w:id="26" w:author="Hannah Nesser" w:date="2023-04-06T01:00:00Z">
                              <m:rPr>
                                <m:sty m:val="bi"/>
                              </m:rPr>
                              <w:rPr>
                                <w:rFonts w:ascii="Cambria Math" w:hAnsi="Cambria Math"/>
                              </w:rPr>
                              <m:t>, β</m:t>
                            </w:ins>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r>
                        <w:ins w:id="27" w:author="Hannah Nesser" w:date="2023-04-06T01:00:00Z">
                          <m:rPr>
                            <m:sty m:val="bi"/>
                          </m:rPr>
                          <w:rPr>
                            <w:rFonts w:ascii="Cambria Math" w:hAnsi="Cambria Math"/>
                          </w:rPr>
                          <m:t>, β</m:t>
                        </w:ins>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32AA0193" w14:textId="249FB37E" w:rsidR="0059263C" w:rsidRDefault="0059263C" w:rsidP="0059263C">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w:t>
      </w:r>
      <w:r w:rsidR="004159F1">
        <w:rPr>
          <w:rFonts w:ascii="Times" w:eastAsiaTheme="minorEastAsia" w:hAnsi="Times" w:cs="Times New Roman"/>
          <w:bCs/>
        </w:rPr>
        <w:t xml:space="preserve"> matrix</w:t>
      </w:r>
      <w:r>
        <w:rPr>
          <w:rFonts w:ascii="Times" w:eastAsiaTheme="minorEastAsia" w:hAnsi="Times" w:cs="Times New Roman"/>
          <w:bCs/>
        </w:rPr>
        <w:t>,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4159F1">
        <w:rPr>
          <w:rFonts w:ascii="Times" w:eastAsiaTheme="minorEastAsia" w:hAnsi="Times" w:cs="Times New Roman"/>
          <w:bCs/>
          <w:iCs/>
        </w:rPr>
        <w:t xml:space="preserve"> matrix</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ins w:id="28" w:author="Hannah Nesser" w:date="2023-04-06T01:01:00Z">
        <w:r w:rsidR="00263073">
          <w:rPr>
            <w:rFonts w:ascii="Times" w:eastAsiaTheme="minorEastAsia" w:hAnsi="Times" w:cs="Times New Roman"/>
            <w:bCs/>
            <w:iCs/>
          </w:rPr>
          <w:t xml:space="preserve"> </w:t>
        </w:r>
      </w:ins>
      <m:oMath>
        <m:r>
          <w:ins w:id="29" w:author="Hannah Nesser" w:date="2023-04-06T01:01:00Z">
            <m:rPr>
              <m:sty m:val="bi"/>
            </m:rPr>
            <w:rPr>
              <w:rFonts w:ascii="Cambria Math" w:hAnsi="Cambria Math" w:cs="Times New Roman"/>
            </w:rPr>
            <m:t>x</m:t>
          </w:ins>
        </m:r>
      </m:oMath>
      <w:r>
        <w:rPr>
          <w:rFonts w:ascii="Times" w:eastAsiaTheme="minorEastAsia" w:hAnsi="Times" w:cs="Times New Roman"/>
          <w:bCs/>
          <w:iCs/>
        </w:rPr>
        <w:t xml:space="preserve"> </w:t>
      </w:r>
      <w:ins w:id="30" w:author="Hannah Nesser" w:date="2023-04-06T01:01:00Z">
        <w:r w:rsidR="00263073">
          <w:rPr>
            <w:rFonts w:ascii="Times" w:eastAsiaTheme="minorEastAsia" w:hAnsi="Times" w:cs="Times New Roman"/>
            <w:bCs/>
            <w:iCs/>
          </w:rPr>
          <w:t xml:space="preserve">and the </w:t>
        </w:r>
      </w:ins>
      <w:ins w:id="31" w:author="Hannah Nesser" w:date="2023-04-06T01:02:00Z">
        <w:r w:rsidR="00263073">
          <w:rPr>
            <w:rFonts w:ascii="Times" w:eastAsiaTheme="minorEastAsia" w:hAnsi="Times" w:cs="Times New Roman"/>
            <w:bCs/>
            <w:iCs/>
          </w:rPr>
          <w:t xml:space="preserve">vector of </w:t>
        </w:r>
      </w:ins>
      <w:ins w:id="32" w:author="Hannah Nesser" w:date="2023-04-06T01:01:00Z">
        <w:r w:rsidR="00263073">
          <w:rPr>
            <w:rFonts w:ascii="Times" w:eastAsiaTheme="minorEastAsia" w:hAnsi="Times" w:cs="Times New Roman"/>
            <w:bCs/>
            <w:iCs/>
          </w:rPr>
          <w:t>boundary condition</w:t>
        </w:r>
      </w:ins>
      <w:ins w:id="33" w:author="Hannah Nesser" w:date="2023-04-06T01:02:00Z">
        <w:r w:rsidR="00263073">
          <w:rPr>
            <w:rFonts w:ascii="Times" w:eastAsiaTheme="minorEastAsia" w:hAnsi="Times" w:cs="Times New Roman"/>
            <w:bCs/>
            <w:iCs/>
          </w:rPr>
          <w:t xml:space="preserve">s </w:t>
        </w:r>
      </w:ins>
      <m:oMath>
        <m:r>
          <w:ins w:id="34" w:author="Hannah Nesser" w:date="2023-04-06T01:02:00Z">
            <m:rPr>
              <m:sty m:val="bi"/>
            </m:rPr>
            <w:rPr>
              <w:rFonts w:ascii="Cambria Math" w:hAnsi="Cambria Math" w:cs="Times New Roman"/>
            </w:rPr>
            <m:t>β</m:t>
          </w:ins>
        </m:r>
      </m:oMath>
      <w:ins w:id="35" w:author="Hannah Nesser" w:date="2023-04-06T01:01:00Z">
        <w:r w:rsidR="00263073">
          <w:rPr>
            <w:rFonts w:ascii="Times" w:eastAsiaTheme="minorEastAsia" w:hAnsi="Times" w:cs="Times New Roman"/>
            <w:bCs/>
            <w:iCs/>
          </w:rPr>
          <w:t xml:space="preserve"> </w:t>
        </w:r>
      </w:ins>
      <w:r>
        <w:rPr>
          <w:rFonts w:ascii="Times" w:eastAsiaTheme="minorEastAsia" w:hAnsi="Times" w:cs="Times New Roman"/>
        </w:rPr>
        <w:t xml:space="preserve">(Brasseur and Jacob, 2017). </w:t>
      </w:r>
      <w:r w:rsidR="00C15F17">
        <w:rPr>
          <w:rFonts w:ascii="Times" w:eastAsiaTheme="minorEastAsia" w:hAnsi="Times" w:cs="Times New Roman"/>
        </w:rPr>
        <w:t>If the</w:t>
      </w:r>
      <w:r>
        <w:rPr>
          <w:rFonts w:ascii="Times" w:eastAsiaTheme="minorEastAsia" w:hAnsi="Times" w:cs="Times New Roman"/>
        </w:rPr>
        <w:t xml:space="preserve"> CTM is linear</w:t>
      </w:r>
      <w:r w:rsidR="00B44161">
        <w:rPr>
          <w:rFonts w:ascii="Times" w:eastAsiaTheme="minorEastAsia" w:hAnsi="Times" w:cs="Times New Roman"/>
        </w:rPr>
        <w:t>,</w:t>
      </w:r>
      <w:r w:rsidR="00C15F17">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r>
              <w:ins w:id="36" w:author="Hannah Nesser" w:date="2023-04-06T01:01:00Z">
                <m:rPr>
                  <m:sty m:val="bi"/>
                </m:rPr>
                <w:rPr>
                  <w:rFonts w:ascii="Cambria Math" w:eastAsiaTheme="minorEastAsia" w:hAnsi="Cambria Math" w:cs="Times New Roman"/>
                </w:rPr>
                <m:t>,β</m:t>
              </w:ins>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d>
          <m:dPr>
            <m:ctrlPr>
              <w:ins w:id="37" w:author="Hannah Nesser" w:date="2023-04-06T01:01:00Z">
                <w:rPr>
                  <w:rFonts w:ascii="Cambria Math" w:eastAsiaTheme="minorEastAsia" w:hAnsi="Cambria Math" w:cs="Times New Roman"/>
                  <w:b/>
                  <w:i/>
                </w:rPr>
              </w:ins>
            </m:ctrlPr>
          </m:dPr>
          <m:e>
            <m:r>
              <w:ins w:id="38" w:author="Hannah Nesser" w:date="2023-04-06T01:01:00Z">
                <m:rPr>
                  <m:sty m:val="bi"/>
                </m:rPr>
                <w:rPr>
                  <w:rFonts w:ascii="Cambria Math" w:eastAsiaTheme="minorEastAsia" w:hAnsi="Cambria Math" w:cs="Times New Roman"/>
                </w:rPr>
                <m:t>β</m:t>
              </w:ins>
            </m:r>
          </m:e>
        </m:d>
      </m:oMath>
      <w:r>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Pr>
          <w:rFonts w:ascii="Times" w:eastAsiaTheme="minorEastAsia" w:hAnsi="Times" w:cs="Times New Roman"/>
          <w:bCs/>
          <w:iCs/>
        </w:rPr>
        <w:t xml:space="preserve"> is the</w:t>
      </w:r>
      <w:r w:rsidR="00F07F72">
        <w:rPr>
          <w:rFonts w:ascii="Times" w:eastAsiaTheme="minorEastAsia" w:hAnsi="Times" w:cs="Times New Roman"/>
          <w:bCs/>
          <w:iCs/>
        </w:rPr>
        <w:t xml:space="preserve"> </w:t>
      </w:r>
      <w:r>
        <w:rPr>
          <w:rFonts w:ascii="Times" w:eastAsiaTheme="minorEastAsia" w:hAnsi="Times" w:cs="Times New Roman"/>
          <w:bCs/>
          <w:iCs/>
        </w:rPr>
        <w:t xml:space="preserve">Jacobian matrix and </w:t>
      </w:r>
      <m:oMath>
        <m:r>
          <m:rPr>
            <m:sty m:val="bi"/>
          </m:rPr>
          <w:rPr>
            <w:rFonts w:ascii="Cambria Math" w:eastAsiaTheme="minorEastAsia" w:hAnsi="Cambria Math" w:cs="Times New Roman"/>
          </w:rPr>
          <m:t>c</m:t>
        </m:r>
        <m:d>
          <m:dPr>
            <m:ctrlPr>
              <w:ins w:id="39" w:author="Hannah Nesser" w:date="2023-04-06T01:01:00Z">
                <w:rPr>
                  <w:rFonts w:ascii="Cambria Math" w:eastAsiaTheme="minorEastAsia" w:hAnsi="Cambria Math" w:cs="Times New Roman"/>
                  <w:b/>
                  <w:i/>
                </w:rPr>
              </w:ins>
            </m:ctrlPr>
          </m:dPr>
          <m:e>
            <m:r>
              <w:ins w:id="40" w:author="Hannah Nesser" w:date="2023-04-06T01:01:00Z">
                <m:rPr>
                  <m:sty m:val="bi"/>
                </m:rPr>
                <w:rPr>
                  <w:rFonts w:ascii="Cambria Math" w:eastAsiaTheme="minorEastAsia" w:hAnsi="Cambria Math" w:cs="Times New Roman"/>
                </w:rPr>
                <m:t>β</m:t>
              </w:ins>
            </m:r>
          </m:e>
        </m:d>
      </m:oMath>
      <w:r>
        <w:rPr>
          <w:rFonts w:ascii="Times" w:eastAsiaTheme="minorEastAsia" w:hAnsi="Times" w:cs="Times New Roman"/>
          <w:bCs/>
        </w:rPr>
        <w:t xml:space="preserve"> is</w:t>
      </w:r>
      <w:ins w:id="41" w:author="Hannah Nesser" w:date="2023-04-06T01:03:00Z">
        <w:r w:rsidR="00263073">
          <w:rPr>
            <w:rFonts w:ascii="Times" w:eastAsiaTheme="minorEastAsia" w:hAnsi="Times" w:cs="Times New Roman"/>
            <w:bCs/>
          </w:rPr>
          <w:t xml:space="preserve"> </w:t>
        </w:r>
      </w:ins>
      <w:ins w:id="42" w:author="Hannah Nesser" w:date="2023-04-06T08:52:00Z">
        <w:r w:rsidR="006D185F">
          <w:rPr>
            <w:rFonts w:ascii="Times" w:eastAsiaTheme="minorEastAsia" w:hAnsi="Times" w:cs="Times New Roman"/>
            <w:bCs/>
          </w:rPr>
          <w:t>a vector function</w:t>
        </w:r>
      </w:ins>
      <w:del w:id="43" w:author="Hannah Nesser" w:date="2023-04-06T08:52:00Z">
        <w:r w:rsidDel="006D185F">
          <w:rPr>
            <w:rFonts w:ascii="Times" w:eastAsiaTheme="minorEastAsia" w:hAnsi="Times" w:cs="Times New Roman"/>
            <w:bCs/>
          </w:rPr>
          <w:delText xml:space="preserve"> constant</w:delText>
        </w:r>
      </w:del>
      <w:r w:rsidR="00B44161">
        <w:rPr>
          <w:rFonts w:ascii="Times" w:eastAsiaTheme="minorEastAsia" w:hAnsi="Times" w:cs="Times New Roman"/>
          <w:bCs/>
        </w:rPr>
        <w:t xml:space="preserve"> defined</w:t>
      </w:r>
      <w:r w:rsidR="00ED2CD8">
        <w:rPr>
          <w:rFonts w:ascii="Times" w:eastAsiaTheme="minorEastAsia" w:hAnsi="Times" w:cs="Times New Roman"/>
          <w:bCs/>
        </w:rPr>
        <w:t xml:space="preserve"> by the boundary condition</w:t>
      </w:r>
      <w:r w:rsidR="00B44161">
        <w:rPr>
          <w:rFonts w:ascii="Times" w:eastAsiaTheme="minorEastAsia" w:hAnsi="Times" w:cs="Times New Roman"/>
          <w:bCs/>
        </w:rPr>
        <w:t xml:space="preserve">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w:ins w:id="44" w:author="Hannah Nesser" w:date="2023-04-06T01:01:00Z">
                <m:rPr>
                  <m:sty m:val="bi"/>
                </m:rPr>
                <w:rPr>
                  <w:rFonts w:ascii="Cambria Math" w:eastAsiaTheme="minorEastAsia" w:hAnsi="Cambria Math" w:cs="Times New Roman"/>
                </w:rPr>
                <m:t>, β</m:t>
              </w:ins>
            </m:r>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d>
          <m:dPr>
            <m:ctrlPr>
              <w:ins w:id="45" w:author="Hannah Nesser" w:date="2023-04-06T01:01:00Z">
                <w:rPr>
                  <w:rFonts w:ascii="Cambria Math" w:eastAsiaTheme="minorEastAsia" w:hAnsi="Cambria Math" w:cs="Times New Roman"/>
                  <w:b/>
                  <w:i/>
                </w:rPr>
              </w:ins>
            </m:ctrlPr>
          </m:dPr>
          <m:e>
            <m:r>
              <w:ins w:id="46" w:author="Hannah Nesser" w:date="2023-04-06T01:01:00Z">
                <m:rPr>
                  <m:sty m:val="bi"/>
                </m:rPr>
                <w:rPr>
                  <w:rFonts w:ascii="Cambria Math" w:eastAsiaTheme="minorEastAsia" w:hAnsi="Cambria Math" w:cs="Times New Roman"/>
                </w:rPr>
                <m:t>β</m:t>
              </w:ins>
            </m:r>
          </m:e>
        </m:d>
      </m:oMath>
      <w:r w:rsidR="00364CB3">
        <w:rPr>
          <w:rFonts w:ascii="Times" w:eastAsiaTheme="minorEastAsia" w:hAnsi="Times" w:cs="Times New Roman"/>
          <w:bCs/>
        </w:rPr>
        <w:t xml:space="preserve">. </w:t>
      </w:r>
      <w:r w:rsidR="00F07F72">
        <w:rPr>
          <w:rFonts w:ascii="Times" w:eastAsiaTheme="minorEastAsia" w:hAnsi="Times" w:cs="Times New Roman"/>
          <w:bCs/>
        </w:rPr>
        <w:t xml:space="preserve">If the boundary condition is optimized by the inversion and therefore included in </w:t>
      </w:r>
      <m:oMath>
        <m:r>
          <m:rPr>
            <m:sty m:val="bi"/>
          </m:rPr>
          <w:rPr>
            <w:rFonts w:ascii="Cambria Math" w:hAnsi="Cambria Math" w:cs="Times New Roman"/>
          </w:rPr>
          <m:t>x</m:t>
        </m:r>
      </m:oMath>
      <w:r w:rsidR="00F07F72">
        <w:rPr>
          <w:rFonts w:ascii="Times" w:eastAsiaTheme="minorEastAsia" w:hAnsi="Times" w:cs="Times New Roman"/>
          <w:bCs/>
        </w:rPr>
        <w:t xml:space="preserve">, the boundary condition is instead defined by </w:t>
      </w:r>
      <m:oMath>
        <m:r>
          <m:rPr>
            <m:sty m:val="b"/>
          </m:rPr>
          <w:rPr>
            <w:rFonts w:ascii="Cambria Math" w:eastAsiaTheme="minorEastAsia" w:hAnsi="Cambria Math" w:cs="Times New Roman"/>
          </w:rPr>
          <m:t>K</m:t>
        </m:r>
      </m:oMath>
      <w:r w:rsidR="00F07F72">
        <w:rPr>
          <w:rFonts w:ascii="Times" w:eastAsiaTheme="minorEastAsia" w:hAnsi="Times" w:cs="Times New Roman"/>
          <w:bCs/>
        </w:rPr>
        <w:t xml:space="preserve"> and </w:t>
      </w:r>
      <m:oMath>
        <m:r>
          <m:rPr>
            <m:sty m:val="bi"/>
          </m:rPr>
          <w:rPr>
            <w:rFonts w:ascii="Cambria Math" w:eastAsiaTheme="minorEastAsia" w:hAnsi="Cambria Math" w:cs="Times New Roman"/>
          </w:rPr>
          <m:t>c</m:t>
        </m:r>
        <m:r>
          <w:ins w:id="47" w:author="Hannah Nesser" w:date="2023-04-06T01:04:00Z">
            <m:rPr>
              <m:sty m:val="bi"/>
            </m:rPr>
            <w:rPr>
              <w:rFonts w:ascii="Cambria Math" w:eastAsiaTheme="minorEastAsia" w:hAnsi="Cambria Math" w:cs="Times New Roman"/>
            </w:rPr>
            <m:t>(β)</m:t>
          </w:ins>
        </m:r>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0</m:t>
            </m:r>
          </m:e>
        </m:acc>
      </m:oMath>
      <w:r w:rsidR="00F07F72" w:rsidRPr="00F07F72">
        <w:rPr>
          <w:rFonts w:ascii="Times" w:eastAsiaTheme="minorEastAsia" w:hAnsi="Times" w:cs="Times New Roman"/>
          <w:bCs/>
        </w:rPr>
        <w:t xml:space="preserve">. </w:t>
      </w:r>
      <w:r w:rsidR="00F07F72">
        <w:rPr>
          <w:rFonts w:ascii="Times" w:eastAsiaTheme="minorEastAsia" w:hAnsi="Times" w:cs="Times New Roman"/>
          <w:bCs/>
        </w:rPr>
        <w:t>In both cases, a</w:t>
      </w:r>
      <w:r w:rsidR="00364CB3">
        <w:rPr>
          <w:rFonts w:ascii="Times" w:eastAsiaTheme="minorEastAsia" w:hAnsi="Times" w:cs="Times New Roman"/>
          <w:bCs/>
        </w:rPr>
        <w:t>n</w:t>
      </w:r>
      <w:r>
        <w:rPr>
          <w:rFonts w:ascii="Times" w:eastAsiaTheme="minorEastAsia" w:hAnsi="Times" w:cs="Times New Roman"/>
          <w:bCs/>
        </w:rPr>
        <w:t xml:space="preserve"> analytical </w:t>
      </w:r>
      <w:r w:rsidR="00364CB3">
        <w:rPr>
          <w:rFonts w:ascii="Times" w:eastAsiaTheme="minorEastAsia" w:hAnsi="Times" w:cs="Times New Roman"/>
          <w:bCs/>
        </w:rPr>
        <w:t>solution then exists for</w:t>
      </w:r>
      <w:r>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Pr>
          <w:rFonts w:ascii="Times" w:eastAsiaTheme="minorEastAsia" w:hAnsi="Times" w:cs="Times New Roman"/>
          <w:bCs/>
        </w:rPr>
        <w:t xml:space="preserve"> </w:t>
      </w:r>
      <w:r w:rsidR="00364CB3">
        <w:rPr>
          <w:rFonts w:ascii="Times" w:eastAsiaTheme="minorEastAsia" w:hAnsi="Times" w:cs="Times New Roman"/>
          <w:bCs/>
        </w:rPr>
        <w:t>that yields</w:t>
      </w:r>
      <w:r>
        <w:rPr>
          <w:rFonts w:ascii="Times" w:eastAsiaTheme="minorEastAsia" w:hAnsi="Times" w:cs="Times New Roman"/>
          <w:bCs/>
        </w:rPr>
        <w:t xml:space="preserve"> the optimal (posterior) </w:t>
      </w:r>
      <w:r w:rsidR="00F95B7A">
        <w:rPr>
          <w:rFonts w:ascii="Times" w:eastAsiaTheme="minorEastAsia" w:hAnsi="Times" w:cs="Times New Roman"/>
          <w:bCs/>
        </w:rPr>
        <w:t>emissions</w:t>
      </w:r>
      <w:r>
        <w:rPr>
          <w:rFonts w:ascii="Times" w:eastAsiaTheme="minorEastAsia" w:hAnsi="Times" w:cs="Times New Roman"/>
          <w:bCs/>
        </w:rPr>
        <w:t xml:space="preserve"> estimate</w:t>
      </w:r>
      <w:r w:rsidR="00F95B7A">
        <w:rPr>
          <w:rFonts w:ascii="Times" w:eastAsiaTheme="minorEastAsia" w:hAnsi="Times" w:cs="Times New Roman"/>
          <w:bCs/>
        </w:rPr>
        <w:t xml:space="preserve"> </w:t>
      </w:r>
      <m:oMath>
        <m:acc>
          <m:accPr>
            <m:ctrlPr>
              <w:rPr>
                <w:rFonts w:ascii="Cambria Math" w:hAnsi="Cambria Math"/>
                <w:i/>
              </w:rPr>
            </m:ctrlPr>
          </m:accPr>
          <m:e>
            <m:r>
              <m:rPr>
                <m:sty m:val="bi"/>
              </m:rPr>
              <w:rPr>
                <w:rFonts w:ascii="Cambria Math" w:hAnsi="Cambria Math"/>
              </w:rPr>
              <m:t>x</m:t>
            </m:r>
          </m:e>
        </m:acc>
      </m:oMath>
      <w:r w:rsidR="00F95B7A">
        <w:rPr>
          <w:rFonts w:ascii="Times" w:eastAsiaTheme="minorEastAsia" w:hAnsi="Times" w:cs="Times New Roman"/>
        </w:rPr>
        <w:t xml:space="preserve"> </w:t>
      </w:r>
      <w:r w:rsidR="00F95B7A">
        <w:rPr>
          <w:rFonts w:ascii="Times" w:eastAsiaTheme="minorEastAsia" w:hAnsi="Times" w:cs="Times New Roman"/>
          <w:bCs/>
        </w:rPr>
        <w:t xml:space="preserve">and its error covariance matrix </w:t>
      </w:r>
      <m:oMath>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oMath>
      <w:r w:rsidR="00F95B7A">
        <w:rPr>
          <w:rFonts w:ascii="Times" w:eastAsiaTheme="minorEastAsia" w:hAnsi="Times" w:cs="Times New Roman"/>
        </w:rPr>
        <w:t>:</w:t>
      </w:r>
    </w:p>
    <w:p w14:paraId="3F0B3DF1" w14:textId="77777777" w:rsidR="0059263C" w:rsidRDefault="0059263C" w:rsidP="0059263C">
      <w:pPr>
        <w:rPr>
          <w:rFonts w:ascii="Times" w:eastAsiaTheme="minorEastAsia" w:hAnsi="Times" w:cs="Times New Roman"/>
          <w:bCs/>
          <w:iCs/>
        </w:rPr>
      </w:pPr>
    </w:p>
    <w:p w14:paraId="2D5422B7" w14:textId="3480245A" w:rsidR="0059263C" w:rsidRPr="00E0325C" w:rsidRDefault="00000000" w:rsidP="0059263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r>
                    <w:ins w:id="48" w:author="Hannah Nesser" w:date="2023-04-06T01:04:00Z">
                      <m:rPr>
                        <m:sty m:val="bi"/>
                      </m:rPr>
                      <w:rPr>
                        <w:rFonts w:ascii="Cambria Math" w:hAnsi="Cambria Math"/>
                      </w:rPr>
                      <m:t>(β)</m:t>
                    </w:ins>
                  </m:r>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i/>
                </w:rPr>
              </m:ctrlPr>
            </m:e>
            <m:e>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r>
                <m:rPr>
                  <m:sty m:val="p"/>
                </m:rPr>
                <w:rPr>
                  <w:rFonts w:ascii="Cambria Math" w:eastAsiaTheme="minorEastAsia" w:hAnsi="Cambria Math" w:cs="Times New Roman"/>
                </w:rPr>
                <m:t>&amp;=</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proofErr w:type="gramStart"/>
      <w:r>
        <w:rPr>
          <w:rFonts w:ascii="Times" w:hAnsi="Times" w:cs="Times New Roman"/>
        </w:rPr>
        <w:t>where</w:t>
      </w:r>
      <w:proofErr w:type="gramEnd"/>
    </w:p>
    <w:p w14:paraId="167F0B2F" w14:textId="77777777" w:rsidR="00364CB3" w:rsidRDefault="00364CB3" w:rsidP="0059263C">
      <w:pPr>
        <w:rPr>
          <w:rFonts w:ascii="Times" w:hAnsi="Times" w:cs="Times New Roman"/>
        </w:rPr>
      </w:pPr>
    </w:p>
    <w:p w14:paraId="5EA2FFB2" w14:textId="5130F3F9" w:rsidR="00364CB3" w:rsidRDefault="00000000" w:rsidP="0059263C">
      <w:pPr>
        <w:rPr>
          <w:rFonts w:ascii="Times" w:hAnsi="Times" w:cs="Times New Roman"/>
        </w:rPr>
      </w:pPr>
      <m:oMathPara>
        <m:oMath>
          <m:eqArr>
            <m:eqArrPr>
              <m:maxDist m:val="1"/>
              <m:ctrlPr>
                <w:rPr>
                  <w:rFonts w:ascii="Cambria Math" w:hAnsi="Cambria Math"/>
                  <w:b/>
                  <w:i/>
                </w:rPr>
              </m:ctrlPr>
            </m:eqArr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sSup>
                <m:sSupPr>
                  <m:ctrlPr>
                    <w:rPr>
                      <w:rFonts w:ascii="Cambria Math" w:hAnsi="Cambria Math"/>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O</m:t>
                  </m:r>
                  <m:ctrlPr>
                    <w:rPr>
                      <w:rFonts w:ascii="Cambria Math" w:hAnsi="Cambria Math"/>
                      <w:iCs/>
                    </w:rPr>
                  </m:ctrlPr>
                </m:sub>
                <m:sup>
                  <m:r>
                    <w:rPr>
                      <w:rFonts w:ascii="Cambria Math" w:hAnsi="Cambria Math"/>
                    </w:rPr>
                    <m:t>-1</m:t>
                  </m:r>
                </m:sup>
              </m:sSubSup>
              <m:r>
                <w:rPr>
                  <w:rFonts w:ascii="Cambria Math" w:hAnsi="Cambria Math"/>
                </w:rPr>
                <m:t>=</m:t>
              </m:r>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sSup>
                <m:sSupPr>
                  <m:ctrlPr>
                    <w:rPr>
                      <w:rFonts w:ascii="Cambria Math" w:hAnsi="Cambria Math"/>
                      <w:b/>
                      <w:bCs/>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iCs/>
                            </w:rPr>
                          </m:ctrlPr>
                        </m:sSupPr>
                        <m:e>
                          <m:r>
                            <m:rPr>
                              <m:sty m:val="b"/>
                            </m:rPr>
                            <w:rPr>
                              <w:rFonts w:ascii="Cambria Math" w:hAnsi="Cambria Math"/>
                            </w:rPr>
                            <m:t>K</m:t>
                          </m:r>
                        </m:e>
                        <m:sup>
                          <m:r>
                            <m:rPr>
                              <m:sty m:val="p"/>
                            </m:rPr>
                            <w:rPr>
                              <w:rFonts w:ascii="Cambria Math" w:hAnsi="Cambria Math"/>
                            </w:rPr>
                            <m:t>T</m:t>
                          </m:r>
                        </m:sup>
                      </m:sSup>
                      <m:r>
                        <m:rPr>
                          <m:sty m:val="p"/>
                        </m:rPr>
                        <w:rPr>
                          <w:rFonts w:ascii="Cambria Math" w:hAnsi="Cambria Math"/>
                        </w:rPr>
                        <m:t>+</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O</m:t>
                          </m:r>
                        </m:sub>
                      </m:sSub>
                    </m:e>
                  </m:d>
                </m:e>
                <m:sup>
                  <m:r>
                    <w:rPr>
                      <w:rFonts w:ascii="Cambria Math" w:hAnsi="Cambria Math"/>
                    </w:rPr>
                    <m:t>-1</m:t>
                  </m:r>
                </m:sup>
              </m:sSup>
              <m:r>
                <w:rPr>
                  <w:rFonts w:ascii="Cambria Math" w:hAnsi="Cambria Math"/>
                </w:rPr>
                <m:t>#(4)</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140C96E3" w14:textId="764EB91F" w:rsidR="00364CB3" w:rsidRDefault="00364CB3" w:rsidP="0059263C">
      <w:pPr>
        <w:rPr>
          <w:ins w:id="49" w:author="Hannah Nesser" w:date="2023-04-05T16:16:00Z"/>
          <w:rFonts w:ascii="Times" w:eastAsiaTheme="minorEastAsia" w:hAnsi="Times" w:cs="Times New Roman"/>
          <w:bCs/>
        </w:rPr>
      </w:pPr>
      <w:r>
        <w:rPr>
          <w:rFonts w:ascii="Times" w:eastAsiaTheme="minorEastAsia" w:hAnsi="Times" w:cs="Times New Roman"/>
        </w:rPr>
        <w:t>is the gain matrix that represents the sensitivity of the posterior emissions to the observations.</w:t>
      </w:r>
      <w:ins w:id="50" w:author="Hannah Nesser" w:date="2023-04-05T16:09:00Z">
        <w:r w:rsidR="008F2AEF">
          <w:rPr>
            <w:rFonts w:ascii="Times" w:eastAsiaTheme="minorEastAsia" w:hAnsi="Times" w:cs="Times New Roman"/>
          </w:rPr>
          <w:t xml:space="preserve"> The posterior </w:t>
        </w:r>
      </w:ins>
      <w:ins w:id="51" w:author="Hannah Nesser" w:date="2023-04-05T16:10:00Z">
        <w:r w:rsidR="008F2AEF">
          <w:rPr>
            <w:rFonts w:ascii="Times" w:eastAsiaTheme="minorEastAsia" w:hAnsi="Times" w:cs="Times New Roman"/>
          </w:rPr>
          <w:t>emission estimate</w:t>
        </w:r>
      </w:ins>
      <w:ins w:id="52" w:author="Hannah Nesser" w:date="2023-04-05T16:09:00Z">
        <w:r w:rsidR="008F2AEF">
          <w:rPr>
            <w:rFonts w:ascii="Times" w:eastAsiaTheme="minorEastAsia" w:hAnsi="Times" w:cs="Times New Roman"/>
          </w:rPr>
          <w:t xml:space="preserve"> can therefore be understood </w:t>
        </w:r>
      </w:ins>
      <w:ins w:id="53" w:author="Hannah Nesser" w:date="2023-04-05T16:10:00Z">
        <w:r w:rsidR="008F2AEF">
          <w:rPr>
            <w:rFonts w:ascii="Times" w:eastAsiaTheme="minorEastAsia" w:hAnsi="Times" w:cs="Times New Roman"/>
          </w:rPr>
          <w:t>as a prior emission update, with contributions from the observations (</w:t>
        </w:r>
      </w:ins>
      <m:oMath>
        <m:r>
          <w:ins w:id="54" w:author="Hannah Nesser" w:date="2023-04-05T16:10:00Z">
            <m:rPr>
              <m:sty m:val="b"/>
            </m:rPr>
            <w:rPr>
              <w:rFonts w:ascii="Cambria Math" w:hAnsi="Cambria Math"/>
            </w:rPr>
            <m:t>G</m:t>
          </w:ins>
        </m:r>
        <m:r>
          <w:ins w:id="55" w:author="Hannah Nesser" w:date="2023-04-05T16:10:00Z">
            <m:rPr>
              <m:sty m:val="bi"/>
            </m:rPr>
            <w:rPr>
              <w:rFonts w:ascii="Cambria Math" w:hAnsi="Cambria Math"/>
            </w:rPr>
            <m:t>y</m:t>
          </w:ins>
        </m:r>
      </m:oMath>
      <w:ins w:id="56" w:author="Hannah Nesser" w:date="2023-04-05T16:10:00Z">
        <w:r w:rsidR="008F2AEF">
          <w:rPr>
            <w:rFonts w:ascii="Times" w:eastAsiaTheme="minorEastAsia" w:hAnsi="Times" w:cs="Times New Roman"/>
            <w:b/>
            <w:iCs/>
          </w:rPr>
          <w:t>)</w:t>
        </w:r>
        <w:r w:rsidR="008F2AEF">
          <w:rPr>
            <w:rFonts w:ascii="Times" w:eastAsiaTheme="minorEastAsia" w:hAnsi="Times" w:cs="Times New Roman"/>
            <w:bCs/>
            <w:iCs/>
          </w:rPr>
          <w:t xml:space="preserve">, the prior emissions </w:t>
        </w:r>
        <w:r w:rsidR="008F2AEF">
          <w:rPr>
            <w:rFonts w:ascii="Times" w:eastAsiaTheme="minorEastAsia" w:hAnsi="Times" w:cs="Times New Roman"/>
          </w:rPr>
          <w:t>(</w:t>
        </w:r>
      </w:ins>
      <m:oMath>
        <m:r>
          <w:ins w:id="57" w:author="Hannah Nesser" w:date="2023-04-05T16:10:00Z">
            <m:rPr>
              <m:sty m:val="b"/>
            </m:rPr>
            <w:rPr>
              <w:rFonts w:ascii="Cambria Math" w:hAnsi="Cambria Math"/>
            </w:rPr>
            <m:t>GK</m:t>
          </w:ins>
        </m:r>
        <m:sSub>
          <m:sSubPr>
            <m:ctrlPr>
              <w:ins w:id="58" w:author="Hannah Nesser" w:date="2023-04-05T16:10:00Z">
                <w:rPr>
                  <w:rFonts w:ascii="Cambria Math" w:hAnsi="Cambria Math"/>
                  <w:b/>
                  <w:i/>
                  <w:iCs/>
                </w:rPr>
              </w:ins>
            </m:ctrlPr>
          </m:sSubPr>
          <m:e>
            <m:r>
              <w:ins w:id="59" w:author="Hannah Nesser" w:date="2023-04-05T16:10:00Z">
                <m:rPr>
                  <m:sty m:val="bi"/>
                </m:rPr>
                <w:rPr>
                  <w:rFonts w:ascii="Cambria Math" w:hAnsi="Cambria Math"/>
                </w:rPr>
                <m:t>x</m:t>
              </w:ins>
            </m:r>
          </m:e>
          <m:sub>
            <m:r>
              <w:ins w:id="60" w:author="Hannah Nesser" w:date="2023-04-05T16:10:00Z">
                <m:rPr>
                  <m:sty m:val="p"/>
                </m:rPr>
                <w:rPr>
                  <w:rFonts w:ascii="Cambria Math" w:hAnsi="Cambria Math"/>
                </w:rPr>
                <m:t>A</m:t>
              </w:ins>
            </m:r>
          </m:sub>
        </m:sSub>
      </m:oMath>
      <w:ins w:id="61" w:author="Hannah Nesser" w:date="2023-04-05T16:11:00Z">
        <w:r w:rsidR="008F2AEF">
          <w:rPr>
            <w:rFonts w:ascii="Times" w:eastAsiaTheme="minorEastAsia" w:hAnsi="Times" w:cs="Times New Roman"/>
            <w:b/>
            <w:iCs/>
          </w:rPr>
          <w:t>)</w:t>
        </w:r>
        <w:r w:rsidR="008F2AEF">
          <w:rPr>
            <w:rFonts w:ascii="Times" w:eastAsiaTheme="minorEastAsia" w:hAnsi="Times" w:cs="Times New Roman"/>
            <w:bCs/>
            <w:iCs/>
          </w:rPr>
          <w:t>, and the boundary condition (</w:t>
        </w:r>
      </w:ins>
      <m:oMath>
        <m:r>
          <w:ins w:id="62" w:author="Hannah Nesser" w:date="2023-04-05T16:11:00Z">
            <m:rPr>
              <m:sty m:val="b"/>
            </m:rPr>
            <w:rPr>
              <w:rFonts w:ascii="Cambria Math" w:hAnsi="Cambria Math"/>
            </w:rPr>
            <m:t>G</m:t>
          </w:ins>
        </m:r>
        <m:r>
          <w:ins w:id="63" w:author="Hannah Nesser" w:date="2023-04-05T16:11:00Z">
            <m:rPr>
              <m:sty m:val="bi"/>
            </m:rPr>
            <w:rPr>
              <w:rFonts w:ascii="Cambria Math" w:hAnsi="Cambria Math"/>
            </w:rPr>
            <m:t>c</m:t>
          </w:ins>
        </m:r>
        <m:r>
          <w:ins w:id="64" w:author="Hannah Nesser" w:date="2023-04-06T01:05:00Z">
            <m:rPr>
              <m:sty m:val="bi"/>
            </m:rPr>
            <w:rPr>
              <w:rFonts w:ascii="Cambria Math" w:hAnsi="Cambria Math"/>
            </w:rPr>
            <m:t>(β)</m:t>
          </w:ins>
        </m:r>
      </m:oMath>
      <w:ins w:id="65" w:author="Hannah Nesser" w:date="2023-04-05T16:11:00Z">
        <w:r w:rsidR="008F2AEF">
          <w:rPr>
            <w:rFonts w:ascii="Times" w:eastAsiaTheme="minorEastAsia" w:hAnsi="Times" w:cs="Times New Roman"/>
            <w:b/>
            <w:iCs/>
          </w:rPr>
          <w:t>)</w:t>
        </w:r>
        <w:r w:rsidR="008F2AEF">
          <w:rPr>
            <w:rFonts w:ascii="Times" w:eastAsiaTheme="minorEastAsia" w:hAnsi="Times" w:cs="Times New Roman"/>
            <w:bCs/>
            <w:iCs/>
          </w:rPr>
          <w:t xml:space="preserve">. We then define a fractional boundary condition contribution </w:t>
        </w:r>
      </w:ins>
      <w:ins w:id="66" w:author="Hannah Nesser" w:date="2023-04-05T16:18:00Z">
        <w:r w:rsidR="008F2AEF">
          <w:rPr>
            <w:rFonts w:ascii="Times" w:eastAsiaTheme="minorEastAsia" w:hAnsi="Times" w:cs="Times New Roman"/>
            <w:bCs/>
            <w:iCs/>
          </w:rPr>
          <w:t>vector</w:t>
        </w:r>
      </w:ins>
      <w:ins w:id="67" w:author="Hannah Nesser" w:date="2023-04-05T16:11:00Z">
        <w:r w:rsidR="008F2AEF">
          <w:rPr>
            <w:rFonts w:ascii="Times" w:eastAsiaTheme="minorEastAsia" w:hAnsi="Times" w:cs="Times New Roman"/>
            <w:bCs/>
            <w:iCs/>
          </w:rPr>
          <w:t xml:space="preserve"> </w:t>
        </w:r>
      </w:ins>
      <m:oMath>
        <m:r>
          <w:ins w:id="68" w:author="Hannah Nesser" w:date="2023-04-05T16:20:00Z">
            <m:rPr>
              <m:sty m:val="bi"/>
            </m:rPr>
            <w:rPr>
              <w:rFonts w:ascii="Cambria Math" w:eastAsiaTheme="minorEastAsia" w:hAnsi="Cambria Math" w:cs="Times New Roman"/>
            </w:rPr>
            <m:t>ζ</m:t>
          </w:ins>
        </m:r>
      </m:oMath>
      <w:ins w:id="69" w:author="Hannah Nesser" w:date="2023-04-05T16:15:00Z">
        <w:r w:rsidR="008F2AEF">
          <w:rPr>
            <w:rFonts w:ascii="Times" w:eastAsiaTheme="minorEastAsia" w:hAnsi="Times" w:cs="Times New Roman"/>
            <w:bCs/>
          </w:rPr>
          <w:t xml:space="preserve"> </w:t>
        </w:r>
      </w:ins>
      <w:ins w:id="70" w:author="Hannah Nesser" w:date="2023-04-05T16:18:00Z">
        <w:r w:rsidR="008F2AEF">
          <w:rPr>
            <w:rFonts w:ascii="Times" w:eastAsiaTheme="minorEastAsia" w:hAnsi="Times" w:cs="Times New Roman"/>
            <w:bCs/>
          </w:rPr>
          <w:t xml:space="preserve">with </w:t>
        </w:r>
      </w:ins>
      <w:ins w:id="71" w:author="Hannah Nesser" w:date="2023-04-05T16:19:00Z">
        <w:r w:rsidR="008F2AEF">
          <w:rPr>
            <w:rFonts w:ascii="Times" w:eastAsiaTheme="minorEastAsia" w:hAnsi="Times" w:cs="Times New Roman"/>
            <w:bCs/>
          </w:rPr>
          <w:t xml:space="preserve">individual elements </w:t>
        </w:r>
      </w:ins>
      <m:oMath>
        <m:sSub>
          <m:sSubPr>
            <m:ctrlPr>
              <w:ins w:id="72" w:author="Hannah Nesser" w:date="2023-04-05T19:50:00Z">
                <w:rPr>
                  <w:rFonts w:ascii="Cambria Math" w:hAnsi="Cambria Math"/>
                  <w:b/>
                </w:rPr>
              </w:ins>
            </m:ctrlPr>
          </m:sSubPr>
          <m:e>
            <m:r>
              <w:ins w:id="73" w:author="Hannah Nesser" w:date="2023-04-05T19:50:00Z">
                <m:rPr>
                  <m:sty m:val="p"/>
                </m:rPr>
                <w:rPr>
                  <w:rFonts w:ascii="Cambria Math" w:hAnsi="Cambria Math"/>
                </w:rPr>
                <m:t>ζ</m:t>
              </w:ins>
            </m:r>
            <m:ctrlPr>
              <w:ins w:id="74" w:author="Hannah Nesser" w:date="2023-04-05T19:50:00Z">
                <w:rPr>
                  <w:rFonts w:ascii="Cambria Math" w:hAnsi="Cambria Math"/>
                  <w:bCs/>
                </w:rPr>
              </w:ins>
            </m:ctrlPr>
          </m:e>
          <m:sub>
            <m:r>
              <w:ins w:id="75" w:author="Hannah Nesser" w:date="2023-04-05T19:50:00Z">
                <w:rPr>
                  <w:rFonts w:ascii="Cambria Math" w:hAnsi="Cambria Math"/>
                </w:rPr>
                <m:t>i</m:t>
              </w:ins>
            </m:r>
          </m:sub>
        </m:sSub>
        <m:r>
          <w:ins w:id="76" w:author="Hannah Nesser" w:date="2023-04-05T19:50:00Z">
            <m:rPr>
              <m:sty m:val="bi"/>
            </m:rPr>
            <w:rPr>
              <w:rFonts w:ascii="Cambria Math" w:hAnsi="Cambria Math"/>
            </w:rPr>
            <m:t xml:space="preserve"> </m:t>
          </w:ins>
        </m:r>
      </m:oMath>
      <w:ins w:id="77" w:author="Hannah Nesser" w:date="2023-04-05T16:19:00Z">
        <w:r w:rsidR="008F2AEF">
          <w:rPr>
            <w:rFonts w:ascii="Times" w:eastAsiaTheme="minorEastAsia" w:hAnsi="Times" w:cs="Times New Roman"/>
            <w:bCs/>
          </w:rPr>
          <w:t>that</w:t>
        </w:r>
      </w:ins>
      <w:ins w:id="78" w:author="Hannah Nesser" w:date="2023-04-05T16:15:00Z">
        <w:r w:rsidR="008F2AEF">
          <w:rPr>
            <w:rFonts w:ascii="Times" w:eastAsiaTheme="minorEastAsia" w:hAnsi="Times" w:cs="Times New Roman"/>
            <w:bCs/>
          </w:rPr>
          <w:t xml:space="preserve"> represent the relative contribution of the boundary condition to the total adjustment from the prior to the po</w:t>
        </w:r>
      </w:ins>
      <w:ins w:id="79" w:author="Hannah Nesser" w:date="2023-04-05T16:16:00Z">
        <w:r w:rsidR="008F2AEF">
          <w:rPr>
            <w:rFonts w:ascii="Times" w:eastAsiaTheme="minorEastAsia" w:hAnsi="Times" w:cs="Times New Roman"/>
            <w:bCs/>
          </w:rPr>
          <w:t xml:space="preserve">sterior </w:t>
        </w:r>
      </w:ins>
      <w:ins w:id="80" w:author="Hannah Nesser" w:date="2023-04-05T19:50:00Z">
        <w:r w:rsidR="00F02B4C">
          <w:rPr>
            <w:rFonts w:ascii="Times" w:eastAsiaTheme="minorEastAsia" w:hAnsi="Times" w:cs="Times New Roman"/>
            <w:bCs/>
          </w:rPr>
          <w:t>emissions</w:t>
        </w:r>
      </w:ins>
      <w:ins w:id="81" w:author="Hannah Nesser" w:date="2023-04-05T16:17:00Z">
        <w:r w:rsidR="008F2AEF">
          <w:rPr>
            <w:rFonts w:ascii="Times" w:eastAsiaTheme="minorEastAsia" w:hAnsi="Times" w:cs="Times New Roman"/>
            <w:bCs/>
          </w:rPr>
          <w:t xml:space="preserve"> </w:t>
        </w:r>
      </w:ins>
      <w:ins w:id="82" w:author="Hannah Nesser" w:date="2023-04-05T16:19:00Z">
        <w:r w:rsidR="008F2AEF">
          <w:rPr>
            <w:rFonts w:ascii="Times" w:eastAsiaTheme="minorEastAsia" w:hAnsi="Times" w:cs="Times New Roman"/>
            <w:bCs/>
          </w:rPr>
          <w:t xml:space="preserve">in grid cell </w:t>
        </w:r>
      </w:ins>
      <m:oMath>
        <m:r>
          <w:ins w:id="83" w:author="Hannah Nesser" w:date="2023-04-05T19:50:00Z">
            <w:rPr>
              <w:rFonts w:ascii="Cambria Math" w:hAnsi="Cambria Math"/>
            </w:rPr>
            <m:t>i</m:t>
          </w:ins>
        </m:r>
      </m:oMath>
      <w:ins w:id="84" w:author="Hannah Nesser" w:date="2023-04-05T19:50:00Z">
        <w:r w:rsidR="00F02B4C" w:rsidRPr="00F02B4C">
          <w:rPr>
            <w:rFonts w:ascii="Times" w:eastAsiaTheme="minorEastAsia" w:hAnsi="Times" w:cs="Times New Roman"/>
            <w:bCs/>
            <w:rPrChange w:id="85" w:author="Hannah Nesser" w:date="2023-04-05T19:50:00Z">
              <w:rPr>
                <w:rFonts w:ascii="Times" w:eastAsiaTheme="minorEastAsia" w:hAnsi="Times" w:cs="Times New Roman"/>
                <w:b/>
              </w:rPr>
            </w:rPrChange>
          </w:rPr>
          <w:t xml:space="preserve"> </w:t>
        </w:r>
      </w:ins>
      <w:ins w:id="86" w:author="Hannah Nesser" w:date="2023-04-05T16:17:00Z">
        <w:r w:rsidR="008F2AEF">
          <w:rPr>
            <w:rFonts w:ascii="Times" w:eastAsiaTheme="minorEastAsia" w:hAnsi="Times" w:cs="Times New Roman"/>
            <w:bCs/>
          </w:rPr>
          <w:t>so that</w:t>
        </w:r>
      </w:ins>
    </w:p>
    <w:p w14:paraId="19781719" w14:textId="450FDA72" w:rsidR="008F2AEF" w:rsidRDefault="008F2AEF" w:rsidP="0059263C">
      <w:pPr>
        <w:rPr>
          <w:ins w:id="87" w:author="Hannah Nesser" w:date="2023-04-05T16:16:00Z"/>
          <w:rFonts w:ascii="Times" w:eastAsiaTheme="minorEastAsia" w:hAnsi="Times" w:cs="Times New Roman"/>
          <w:bCs/>
        </w:rPr>
      </w:pPr>
    </w:p>
    <w:p w14:paraId="0C3C1D49" w14:textId="6626853B" w:rsidR="008F2AEF" w:rsidRPr="008F2AEF" w:rsidRDefault="00000000" w:rsidP="0059263C">
      <w:pPr>
        <w:rPr>
          <w:ins w:id="88" w:author="Hannah Nesser" w:date="2023-04-05T16:17:00Z"/>
          <w:rFonts w:ascii="Times" w:eastAsiaTheme="minorEastAsia" w:hAnsi="Times" w:cs="Times New Roman"/>
          <w:b/>
          <w:rPrChange w:id="89" w:author="Hannah Nesser" w:date="2023-04-05T16:17:00Z">
            <w:rPr>
              <w:ins w:id="90" w:author="Hannah Nesser" w:date="2023-04-05T16:17:00Z"/>
              <w:rFonts w:ascii="Cambria Math" w:hAnsi="Cambria Math"/>
              <w:b/>
              <w:i/>
            </w:rPr>
          </w:rPrChange>
        </w:rPr>
      </w:pPr>
      <m:oMathPara>
        <m:oMath>
          <m:eqArr>
            <m:eqArrPr>
              <m:maxDist m:val="1"/>
              <m:ctrlPr>
                <w:ins w:id="91" w:author="Hannah Nesser" w:date="2023-04-05T16:17:00Z">
                  <w:rPr>
                    <w:rFonts w:ascii="Cambria Math" w:eastAsiaTheme="minorEastAsia" w:hAnsi="Cambria Math" w:cs="Times New Roman"/>
                    <w:i/>
                  </w:rPr>
                </w:ins>
              </m:ctrlPr>
            </m:eqArrPr>
            <m:e>
              <m:sSub>
                <m:sSubPr>
                  <m:ctrlPr>
                    <w:ins w:id="92" w:author="Hannah Nesser" w:date="2023-04-05T19:49:00Z">
                      <w:rPr>
                        <w:rFonts w:ascii="Cambria Math" w:hAnsi="Cambria Math"/>
                        <w:b/>
                      </w:rPr>
                    </w:ins>
                  </m:ctrlPr>
                </m:sSubPr>
                <m:e>
                  <m:r>
                    <w:ins w:id="93" w:author="Hannah Nesser" w:date="2023-04-05T16:16:00Z">
                      <m:rPr>
                        <m:sty m:val="p"/>
                      </m:rPr>
                      <w:rPr>
                        <w:rFonts w:ascii="Cambria Math" w:hAnsi="Cambria Math"/>
                      </w:rPr>
                      <m:t>ζ</m:t>
                    </w:ins>
                  </m:r>
                  <m:ctrlPr>
                    <w:ins w:id="94" w:author="Hannah Nesser" w:date="2023-04-05T19:49:00Z">
                      <w:rPr>
                        <w:rFonts w:ascii="Cambria Math" w:hAnsi="Cambria Math"/>
                        <w:bCs/>
                      </w:rPr>
                    </w:ins>
                  </m:ctrlPr>
                </m:e>
                <m:sub>
                  <m:r>
                    <w:ins w:id="95" w:author="Hannah Nesser" w:date="2023-04-05T19:49:00Z">
                      <w:rPr>
                        <w:rFonts w:ascii="Cambria Math" w:hAnsi="Cambria Math"/>
                      </w:rPr>
                      <m:t>i</m:t>
                    </w:ins>
                  </m:r>
                </m:sub>
              </m:sSub>
              <m:r>
                <w:ins w:id="96" w:author="Hannah Nesser" w:date="2023-04-05T16:16:00Z">
                  <m:rPr>
                    <m:sty m:val="b"/>
                  </m:rPr>
                  <w:rPr>
                    <w:rFonts w:ascii="Cambria Math" w:hAnsi="Cambria Math"/>
                  </w:rPr>
                  <m:t>=</m:t>
                </w:ins>
              </m:r>
              <m:f>
                <m:fPr>
                  <m:ctrlPr>
                    <w:ins w:id="97" w:author="Hannah Nesser" w:date="2023-04-05T16:16:00Z">
                      <w:rPr>
                        <w:rFonts w:ascii="Cambria Math" w:eastAsiaTheme="minorEastAsia" w:hAnsi="Cambria Math" w:cs="Times New Roman"/>
                        <w:i/>
                      </w:rPr>
                    </w:ins>
                  </m:ctrlPr>
                </m:fPr>
                <m:num>
                  <m:d>
                    <m:dPr>
                      <m:begChr m:val="|"/>
                      <m:endChr m:val="|"/>
                      <m:ctrlPr>
                        <w:ins w:id="98" w:author="Hannah Nesser" w:date="2023-04-05T16:16:00Z">
                          <w:rPr>
                            <w:rFonts w:ascii="Cambria Math" w:hAnsi="Cambria Math"/>
                          </w:rPr>
                        </w:ins>
                      </m:ctrlPr>
                    </m:dPr>
                    <m:e>
                      <m:sSub>
                        <m:sSubPr>
                          <m:ctrlPr>
                            <w:ins w:id="99" w:author="Hannah Nesser" w:date="2023-04-05T19:49:00Z">
                              <w:rPr>
                                <w:rFonts w:ascii="Cambria Math" w:hAnsi="Cambria Math"/>
                                <w:b/>
                                <w:bCs/>
                                <w:i/>
                                <w:iCs/>
                              </w:rPr>
                            </w:ins>
                          </m:ctrlPr>
                        </m:sSubPr>
                        <m:e>
                          <m:d>
                            <m:dPr>
                              <m:ctrlPr>
                                <w:ins w:id="100" w:author="Hannah Nesser" w:date="2023-04-05T19:49:00Z">
                                  <w:rPr>
                                    <w:rFonts w:ascii="Cambria Math" w:hAnsi="Cambria Math"/>
                                    <w:b/>
                                    <w:bCs/>
                                  </w:rPr>
                                </w:ins>
                              </m:ctrlPr>
                            </m:dPr>
                            <m:e>
                              <m:r>
                                <w:ins w:id="101" w:author="Hannah Nesser" w:date="2023-04-05T16:16:00Z">
                                  <m:rPr>
                                    <m:sty m:val="b"/>
                                  </m:rPr>
                                  <w:rPr>
                                    <w:rFonts w:ascii="Cambria Math" w:hAnsi="Cambria Math"/>
                                  </w:rPr>
                                  <m:t>G</m:t>
                                </w:ins>
                              </m:r>
                              <m:r>
                                <w:ins w:id="102" w:author="Hannah Nesser" w:date="2023-04-05T16:16:00Z">
                                  <m:rPr>
                                    <m:sty m:val="bi"/>
                                  </m:rPr>
                                  <w:rPr>
                                    <w:rFonts w:ascii="Cambria Math" w:hAnsi="Cambria Math"/>
                                  </w:rPr>
                                  <m:t>c</m:t>
                                </w:ins>
                              </m:r>
                              <m:d>
                                <m:dPr>
                                  <m:ctrlPr>
                                    <w:ins w:id="103" w:author="Hannah Nesser" w:date="2023-04-06T01:05:00Z">
                                      <w:rPr>
                                        <w:rFonts w:ascii="Cambria Math" w:hAnsi="Cambria Math"/>
                                        <w:b/>
                                        <w:bCs/>
                                        <w:i/>
                                        <w:iCs/>
                                      </w:rPr>
                                    </w:ins>
                                  </m:ctrlPr>
                                </m:dPr>
                                <m:e>
                                  <m:r>
                                    <w:ins w:id="104" w:author="Hannah Nesser" w:date="2023-04-06T01:05:00Z">
                                      <m:rPr>
                                        <m:sty m:val="bi"/>
                                      </m:rPr>
                                      <w:rPr>
                                        <w:rFonts w:ascii="Cambria Math" w:hAnsi="Cambria Math"/>
                                      </w:rPr>
                                      <m:t>β</m:t>
                                    </w:ins>
                                  </m:r>
                                </m:e>
                              </m:d>
                              <m:ctrlPr>
                                <w:ins w:id="105" w:author="Hannah Nesser" w:date="2023-04-05T19:49:00Z">
                                  <w:rPr>
                                    <w:rFonts w:ascii="Cambria Math" w:hAnsi="Cambria Math"/>
                                    <w:b/>
                                    <w:bCs/>
                                    <w:i/>
                                    <w:iCs/>
                                  </w:rPr>
                                </w:ins>
                              </m:ctrlPr>
                            </m:e>
                          </m:d>
                          <m:ctrlPr>
                            <w:ins w:id="106" w:author="Hannah Nesser" w:date="2023-04-05T19:49:00Z">
                              <w:rPr>
                                <w:rFonts w:ascii="Cambria Math" w:hAnsi="Cambria Math"/>
                                <w:i/>
                                <w:iCs/>
                              </w:rPr>
                            </w:ins>
                          </m:ctrlPr>
                        </m:e>
                        <m:sub>
                          <m:r>
                            <w:ins w:id="107" w:author="Hannah Nesser" w:date="2023-04-05T19:49:00Z">
                              <w:rPr>
                                <w:rFonts w:ascii="Cambria Math" w:hAnsi="Cambria Math"/>
                              </w:rPr>
                              <m:t>i</m:t>
                            </w:ins>
                          </m:r>
                        </m:sub>
                      </m:sSub>
                      <m:ctrlPr>
                        <w:ins w:id="108" w:author="Hannah Nesser" w:date="2023-04-05T16:16:00Z">
                          <w:rPr>
                            <w:rFonts w:ascii="Cambria Math" w:hAnsi="Cambria Math"/>
                            <w:b/>
                            <w:bCs/>
                          </w:rPr>
                        </w:ins>
                      </m:ctrlPr>
                    </m:e>
                  </m:d>
                </m:num>
                <m:den>
                  <m:d>
                    <m:dPr>
                      <m:begChr m:val="|"/>
                      <m:endChr m:val="|"/>
                      <m:ctrlPr>
                        <w:ins w:id="109" w:author="Hannah Nesser" w:date="2023-04-05T16:16:00Z">
                          <w:rPr>
                            <w:rFonts w:ascii="Cambria Math" w:eastAsiaTheme="minorEastAsia" w:hAnsi="Cambria Math" w:cs="Times New Roman"/>
                            <w:i/>
                          </w:rPr>
                        </w:ins>
                      </m:ctrlPr>
                    </m:dPr>
                    <m:e>
                      <m:sSub>
                        <m:sSubPr>
                          <m:ctrlPr>
                            <w:ins w:id="110" w:author="Hannah Nesser" w:date="2023-04-05T19:49:00Z">
                              <w:rPr>
                                <w:rFonts w:ascii="Cambria Math" w:eastAsiaTheme="minorEastAsia" w:hAnsi="Cambria Math" w:cs="Times New Roman"/>
                                <w:b/>
                                <w:bCs/>
                                <w:i/>
                              </w:rPr>
                            </w:ins>
                          </m:ctrlPr>
                        </m:sSubPr>
                        <m:e>
                          <m:d>
                            <m:dPr>
                              <m:ctrlPr>
                                <w:ins w:id="111" w:author="Hannah Nesser" w:date="2023-04-05T19:49:00Z">
                                  <w:rPr>
                                    <w:rFonts w:ascii="Cambria Math" w:eastAsiaTheme="minorEastAsia" w:hAnsi="Cambria Math" w:cs="Times New Roman"/>
                                    <w:b/>
                                    <w:bCs/>
                                    <w:iCs/>
                                  </w:rPr>
                                </w:ins>
                              </m:ctrlPr>
                            </m:dPr>
                            <m:e>
                              <m:r>
                                <w:ins w:id="112" w:author="Hannah Nesser" w:date="2023-04-05T16:16:00Z">
                                  <m:rPr>
                                    <m:sty m:val="b"/>
                                  </m:rPr>
                                  <w:rPr>
                                    <w:rFonts w:ascii="Cambria Math" w:eastAsiaTheme="minorEastAsia" w:hAnsi="Cambria Math" w:cs="Times New Roman"/>
                                  </w:rPr>
                                  <m:t>G</m:t>
                                </w:ins>
                              </m:r>
                              <m:r>
                                <w:ins w:id="113" w:author="Hannah Nesser" w:date="2023-04-05T16:16:00Z">
                                  <m:rPr>
                                    <m:sty m:val="bi"/>
                                  </m:rPr>
                                  <w:rPr>
                                    <w:rFonts w:ascii="Cambria Math" w:eastAsiaTheme="minorEastAsia" w:hAnsi="Cambria Math" w:cs="Times New Roman"/>
                                  </w:rPr>
                                  <m:t>c</m:t>
                                </w:ins>
                              </m:r>
                              <m:d>
                                <m:dPr>
                                  <m:ctrlPr>
                                    <w:ins w:id="114" w:author="Hannah Nesser" w:date="2023-04-06T01:05:00Z">
                                      <w:rPr>
                                        <w:rFonts w:ascii="Cambria Math" w:eastAsiaTheme="minorEastAsia" w:hAnsi="Cambria Math" w:cs="Times New Roman"/>
                                        <w:b/>
                                        <w:bCs/>
                                        <w:i/>
                                      </w:rPr>
                                    </w:ins>
                                  </m:ctrlPr>
                                </m:dPr>
                                <m:e>
                                  <m:r>
                                    <w:ins w:id="115" w:author="Hannah Nesser" w:date="2023-04-06T01:05:00Z">
                                      <m:rPr>
                                        <m:sty m:val="bi"/>
                                      </m:rPr>
                                      <w:rPr>
                                        <w:rFonts w:ascii="Cambria Math" w:eastAsiaTheme="minorEastAsia" w:hAnsi="Cambria Math" w:cs="Times New Roman"/>
                                      </w:rPr>
                                      <m:t>β</m:t>
                                    </w:ins>
                                  </m:r>
                                </m:e>
                              </m:d>
                              <m:ctrlPr>
                                <w:ins w:id="116" w:author="Hannah Nesser" w:date="2023-04-05T19:49:00Z">
                                  <w:rPr>
                                    <w:rFonts w:ascii="Cambria Math" w:eastAsiaTheme="minorEastAsia" w:hAnsi="Cambria Math" w:cs="Times New Roman"/>
                                    <w:b/>
                                    <w:bCs/>
                                    <w:i/>
                                  </w:rPr>
                                </w:ins>
                              </m:ctrlPr>
                            </m:e>
                          </m:d>
                        </m:e>
                        <m:sub>
                          <m:r>
                            <w:ins w:id="117" w:author="Hannah Nesser" w:date="2023-04-05T19:49:00Z">
                              <w:rPr>
                                <w:rFonts w:ascii="Cambria Math" w:eastAsiaTheme="minorEastAsia" w:hAnsi="Cambria Math" w:cs="Times New Roman"/>
                              </w:rPr>
                              <m:t>i</m:t>
                            </w:ins>
                          </m:r>
                        </m:sub>
                      </m:sSub>
                      <m:ctrlPr>
                        <w:ins w:id="118" w:author="Hannah Nesser" w:date="2023-04-05T16:16:00Z">
                          <w:rPr>
                            <w:rFonts w:ascii="Cambria Math" w:eastAsiaTheme="minorEastAsia" w:hAnsi="Cambria Math" w:cs="Times New Roman"/>
                            <w:b/>
                            <w:bCs/>
                            <w:iCs/>
                          </w:rPr>
                        </w:ins>
                      </m:ctrlPr>
                    </m:e>
                  </m:d>
                  <m:r>
                    <w:ins w:id="119" w:author="Hannah Nesser" w:date="2023-04-05T16:16:00Z">
                      <m:rPr>
                        <m:sty m:val="b"/>
                      </m:rPr>
                      <w:rPr>
                        <w:rFonts w:ascii="Cambria Math" w:eastAsiaTheme="minorEastAsia" w:hAnsi="Cambria Math" w:cs="Times New Roman"/>
                      </w:rPr>
                      <m:t>+</m:t>
                    </w:ins>
                  </m:r>
                  <m:d>
                    <m:dPr>
                      <m:begChr m:val="|"/>
                      <m:endChr m:val="|"/>
                      <m:ctrlPr>
                        <w:ins w:id="120" w:author="Hannah Nesser" w:date="2023-04-05T16:16:00Z">
                          <w:rPr>
                            <w:rFonts w:ascii="Cambria Math" w:eastAsiaTheme="minorEastAsia" w:hAnsi="Cambria Math" w:cs="Times New Roman"/>
                            <w:b/>
                            <w:bCs/>
                            <w:iCs/>
                          </w:rPr>
                        </w:ins>
                      </m:ctrlPr>
                    </m:dPr>
                    <m:e>
                      <m:sSub>
                        <m:sSubPr>
                          <m:ctrlPr>
                            <w:ins w:id="121" w:author="Hannah Nesser" w:date="2023-04-05T19:49:00Z">
                              <w:rPr>
                                <w:rFonts w:ascii="Cambria Math" w:eastAsiaTheme="minorEastAsia" w:hAnsi="Cambria Math" w:cs="Times New Roman"/>
                                <w:b/>
                                <w:bCs/>
                                <w:i/>
                                <w:iCs/>
                              </w:rPr>
                            </w:ins>
                          </m:ctrlPr>
                        </m:sSubPr>
                        <m:e>
                          <m:d>
                            <m:dPr>
                              <m:ctrlPr>
                                <w:ins w:id="122" w:author="Hannah Nesser" w:date="2023-04-05T19:49:00Z">
                                  <w:rPr>
                                    <w:rFonts w:ascii="Cambria Math" w:eastAsiaTheme="minorEastAsia" w:hAnsi="Cambria Math" w:cs="Times New Roman"/>
                                    <w:b/>
                                    <w:bCs/>
                                    <w:iCs/>
                                  </w:rPr>
                                </w:ins>
                              </m:ctrlPr>
                            </m:dPr>
                            <m:e>
                              <m:r>
                                <w:ins w:id="123" w:author="Hannah Nesser" w:date="2023-04-05T16:16:00Z">
                                  <m:rPr>
                                    <m:sty m:val="b"/>
                                  </m:rPr>
                                  <w:rPr>
                                    <w:rFonts w:ascii="Cambria Math" w:eastAsiaTheme="minorEastAsia" w:hAnsi="Cambria Math" w:cs="Times New Roman"/>
                                  </w:rPr>
                                  <m:t>GK</m:t>
                                </w:ins>
                              </m:r>
                              <m:sSub>
                                <m:sSubPr>
                                  <m:ctrlPr>
                                    <w:ins w:id="124" w:author="Hannah Nesser" w:date="2023-04-05T16:16:00Z">
                                      <w:rPr>
                                        <w:rFonts w:ascii="Cambria Math" w:eastAsiaTheme="minorEastAsia" w:hAnsi="Cambria Math" w:cs="Times New Roman"/>
                                        <w:b/>
                                        <w:bCs/>
                                        <w:iCs/>
                                      </w:rPr>
                                    </w:ins>
                                  </m:ctrlPr>
                                </m:sSubPr>
                                <m:e>
                                  <m:r>
                                    <w:ins w:id="125" w:author="Hannah Nesser" w:date="2023-04-05T16:16:00Z">
                                      <m:rPr>
                                        <m:sty m:val="bi"/>
                                      </m:rPr>
                                      <w:rPr>
                                        <w:rFonts w:ascii="Cambria Math" w:eastAsiaTheme="minorEastAsia" w:hAnsi="Cambria Math" w:cs="Times New Roman"/>
                                      </w:rPr>
                                      <m:t>x</m:t>
                                    </w:ins>
                                  </m:r>
                                </m:e>
                                <m:sub>
                                  <m:r>
                                    <w:ins w:id="126" w:author="Hannah Nesser" w:date="2023-04-05T16:16:00Z">
                                      <m:rPr>
                                        <m:sty m:val="p"/>
                                      </m:rPr>
                                      <w:rPr>
                                        <w:rFonts w:ascii="Cambria Math" w:eastAsiaTheme="minorEastAsia" w:hAnsi="Cambria Math" w:cs="Times New Roman"/>
                                      </w:rPr>
                                      <m:t>A</m:t>
                                    </w:ins>
                                  </m:r>
                                </m:sub>
                              </m:sSub>
                              <m:ctrlPr>
                                <w:ins w:id="127" w:author="Hannah Nesser" w:date="2023-04-05T19:49:00Z">
                                  <w:rPr>
                                    <w:rFonts w:ascii="Cambria Math" w:eastAsiaTheme="minorEastAsia" w:hAnsi="Cambria Math" w:cs="Times New Roman"/>
                                    <w:b/>
                                    <w:bCs/>
                                    <w:i/>
                                    <w:iCs/>
                                  </w:rPr>
                                </w:ins>
                              </m:ctrlPr>
                            </m:e>
                          </m:d>
                        </m:e>
                        <m:sub>
                          <m:r>
                            <w:ins w:id="128" w:author="Hannah Nesser" w:date="2023-04-05T19:49:00Z">
                              <w:rPr>
                                <w:rFonts w:ascii="Cambria Math" w:eastAsiaTheme="minorEastAsia" w:hAnsi="Cambria Math" w:cs="Times New Roman"/>
                              </w:rPr>
                              <m:t>i</m:t>
                            </w:ins>
                          </m:r>
                        </m:sub>
                      </m:sSub>
                      <m:ctrlPr>
                        <w:ins w:id="129" w:author="Hannah Nesser" w:date="2023-04-05T16:16:00Z">
                          <w:rPr>
                            <w:rFonts w:ascii="Cambria Math" w:eastAsiaTheme="minorEastAsia" w:hAnsi="Cambria Math" w:cs="Times New Roman"/>
                            <w:b/>
                            <w:bCs/>
                            <w:i/>
                            <w:iCs/>
                          </w:rPr>
                        </w:ins>
                      </m:ctrlPr>
                    </m:e>
                  </m:d>
                </m:den>
              </m:f>
              <m:r>
                <w:ins w:id="130" w:author="Hannah Nesser" w:date="2023-04-05T16:17:00Z">
                  <w:rPr>
                    <w:rFonts w:ascii="Cambria Math" w:eastAsiaTheme="minorEastAsia" w:hAnsi="Cambria Math" w:cs="Times New Roman"/>
                  </w:rPr>
                  <m:t>,</m:t>
                </w:ins>
              </m:r>
              <m:r>
                <m:rPr>
                  <m:sty m:val="bi"/>
                </m:rPr>
                <w:rPr>
                  <w:rFonts w:ascii="Cambria Math" w:hAnsi="Cambria Math"/>
                </w:rPr>
                <m:t>#</m:t>
              </m:r>
              <m:d>
                <m:dPr>
                  <m:ctrlPr>
                    <w:ins w:id="131" w:author="Hannah Nesser" w:date="2023-04-05T16:17:00Z">
                      <w:rPr>
                        <w:rFonts w:ascii="Cambria Math" w:eastAsiaTheme="minorEastAsia" w:hAnsi="Cambria Math" w:cs="Times New Roman"/>
                        <w:i/>
                      </w:rPr>
                    </w:ins>
                  </m:ctrlPr>
                </m:dPr>
                <m:e>
                  <m:r>
                    <w:ins w:id="132" w:author="Hannah Nesser" w:date="2023-04-05T16:17:00Z">
                      <w:rPr>
                        <w:rFonts w:ascii="Cambria Math" w:eastAsiaTheme="minorEastAsia" w:hAnsi="Cambria Math" w:cs="Times New Roman"/>
                      </w:rPr>
                      <m:t>5</m:t>
                    </w:ins>
                  </m:r>
                </m:e>
              </m:d>
              <m:ctrlPr>
                <w:ins w:id="133" w:author="Hannah Nesser" w:date="2023-04-05T16:17:00Z">
                  <w:rPr>
                    <w:rFonts w:ascii="Cambria Math" w:hAnsi="Cambria Math"/>
                    <w:b/>
                    <w:i/>
                  </w:rPr>
                </w:ins>
              </m:ctrlPr>
            </m:e>
          </m:eqArr>
        </m:oMath>
      </m:oMathPara>
    </w:p>
    <w:p w14:paraId="182F312B" w14:textId="18D62C2C" w:rsidR="008F2AEF" w:rsidDel="008F2AEF" w:rsidRDefault="008F2AEF" w:rsidP="0059263C">
      <w:pPr>
        <w:rPr>
          <w:del w:id="134" w:author="Hannah Nesser" w:date="2023-04-05T16:17:00Z"/>
          <w:rFonts w:ascii="Times" w:eastAsiaTheme="minorEastAsia" w:hAnsi="Times" w:cs="Times New Roman"/>
          <w:bCs/>
        </w:rPr>
      </w:pPr>
    </w:p>
    <w:p w14:paraId="6B694F53" w14:textId="77777777" w:rsidR="008F2AEF" w:rsidRPr="008F2AEF" w:rsidRDefault="008F2AEF" w:rsidP="0059263C">
      <w:pPr>
        <w:rPr>
          <w:ins w:id="135" w:author="Hannah Nesser" w:date="2023-04-05T16:17:00Z"/>
          <w:rFonts w:ascii="Times" w:eastAsiaTheme="minorEastAsia" w:hAnsi="Times" w:cs="Times New Roman"/>
          <w:bCs/>
        </w:rPr>
      </w:pPr>
    </w:p>
    <w:p w14:paraId="29FB15A1" w14:textId="00B8D3FE" w:rsidR="00F07F72" w:rsidRPr="00F02B4C" w:rsidRDefault="008F2AEF" w:rsidP="0059263C">
      <w:pPr>
        <w:rPr>
          <w:ins w:id="136" w:author="Hannah Nesser" w:date="2023-04-05T16:17:00Z"/>
          <w:rFonts w:ascii="Times" w:eastAsiaTheme="minorEastAsia" w:hAnsi="Times" w:cs="Times New Roman"/>
          <w:bCs/>
        </w:rPr>
      </w:pPr>
      <w:ins w:id="137" w:author="Hannah Nesser" w:date="2023-04-05T16:17:00Z">
        <w:r>
          <w:rPr>
            <w:rFonts w:ascii="Times" w:eastAsiaTheme="minorEastAsia" w:hAnsi="Times" w:cs="Times New Roman"/>
            <w:bCs/>
          </w:rPr>
          <w:t xml:space="preserve">where </w:t>
        </w:r>
      </w:ins>
      <m:oMath>
        <m:r>
          <w:ins w:id="138" w:author="Hannah Nesser" w:date="2023-04-05T16:17:00Z">
            <w:rPr>
              <w:rFonts w:ascii="Cambria Math" w:eastAsiaTheme="minorEastAsia" w:hAnsi="Cambria Math" w:cs="Times New Roman"/>
            </w:rPr>
            <m:t>|</m:t>
          </w:ins>
        </m:r>
        <m:r>
          <w:del w:id="139" w:author="Hannah Nesser" w:date="2023-04-05T16:18:00Z">
            <w:rPr>
              <w:rFonts w:ascii="Cambria Math" w:eastAsiaTheme="minorEastAsia" w:hAnsi="Cambria Math" w:cs="Times New Roman"/>
            </w:rPr>
            <m:t> </m:t>
          </w:del>
        </m:r>
        <m:r>
          <w:ins w:id="140" w:author="Hannah Nesser" w:date="2023-04-05T16:18:00Z">
            <w:rPr>
              <w:rFonts w:ascii="Cambria Math" w:eastAsiaTheme="minorEastAsia" w:hAnsi="Cambria Math" w:cs="Times New Roman"/>
            </w:rPr>
            <m:t>∙|</m:t>
          </w:ins>
        </m:r>
      </m:oMath>
      <w:ins w:id="141" w:author="Hannah Nesser" w:date="2023-04-05T16:17:00Z">
        <w:r>
          <w:rPr>
            <w:rFonts w:ascii="Times" w:eastAsiaTheme="minorEastAsia" w:hAnsi="Times" w:cs="Times New Roman"/>
            <w:bCs/>
          </w:rPr>
          <w:t xml:space="preserve"> </w:t>
        </w:r>
      </w:ins>
      <w:ins w:id="142" w:author="Hannah Nesser" w:date="2023-04-05T16:18:00Z">
        <w:r>
          <w:rPr>
            <w:rFonts w:ascii="Times" w:eastAsiaTheme="minorEastAsia" w:hAnsi="Times" w:cs="Times New Roman"/>
            <w:bCs/>
          </w:rPr>
          <w:t xml:space="preserve">indicates </w:t>
        </w:r>
      </w:ins>
      <w:ins w:id="143" w:author="Hannah Nesser" w:date="2023-04-05T19:50:00Z">
        <w:r w:rsidR="00F02B4C">
          <w:rPr>
            <w:rFonts w:ascii="Times" w:eastAsiaTheme="minorEastAsia" w:hAnsi="Times" w:cs="Times New Roman"/>
            <w:bCs/>
          </w:rPr>
          <w:t xml:space="preserve">the </w:t>
        </w:r>
      </w:ins>
      <w:ins w:id="144" w:author="Hannah Nesser" w:date="2023-04-05T16:18:00Z">
        <w:r>
          <w:rPr>
            <w:rFonts w:ascii="Times" w:eastAsiaTheme="minorEastAsia" w:hAnsi="Times" w:cs="Times New Roman"/>
            <w:bCs/>
          </w:rPr>
          <w:t>absolute value</w:t>
        </w:r>
      </w:ins>
      <w:ins w:id="145" w:author="Hannah Nesser" w:date="2023-04-05T16:19:00Z">
        <w:r>
          <w:rPr>
            <w:rFonts w:ascii="Times" w:eastAsiaTheme="minorEastAsia" w:hAnsi="Times" w:cs="Times New Roman"/>
            <w:bCs/>
          </w:rPr>
          <w:t>.</w:t>
        </w:r>
      </w:ins>
      <w:ins w:id="146" w:author="Hannah Nesser" w:date="2023-04-05T18:18:00Z">
        <w:r w:rsidR="0084797D">
          <w:rPr>
            <w:rFonts w:ascii="Times" w:eastAsiaTheme="minorEastAsia" w:hAnsi="Times" w:cs="Times New Roman"/>
            <w:bCs/>
          </w:rPr>
          <w:t xml:space="preserve"> We can use this fractional contribution to define </w:t>
        </w:r>
        <w:proofErr w:type="gramStart"/>
        <w:r w:rsidR="0084797D">
          <w:rPr>
            <w:rFonts w:ascii="Times" w:eastAsiaTheme="minorEastAsia" w:hAnsi="Times" w:cs="Times New Roman"/>
            <w:bCs/>
          </w:rPr>
          <w:t>an</w:t>
        </w:r>
        <w:proofErr w:type="gramEnd"/>
        <w:r w:rsidR="0084797D">
          <w:rPr>
            <w:rFonts w:ascii="Times" w:eastAsiaTheme="minorEastAsia" w:hAnsi="Times" w:cs="Times New Roman"/>
            <w:bCs/>
          </w:rPr>
          <w:t xml:space="preserve"> </w:t>
        </w:r>
      </w:ins>
      <w:ins w:id="147" w:author="Hannah Nesser" w:date="2023-04-05T19:51:00Z">
        <w:r w:rsidR="00F02B4C">
          <w:rPr>
            <w:rFonts w:ascii="Times" w:eastAsiaTheme="minorEastAsia" w:hAnsi="Times" w:cs="Times New Roman"/>
            <w:bCs/>
          </w:rPr>
          <w:t xml:space="preserve">boundary condition </w:t>
        </w:r>
      </w:ins>
      <w:ins w:id="148" w:author="Hannah Nesser" w:date="2023-04-05T18:18:00Z">
        <w:r w:rsidR="0084797D">
          <w:rPr>
            <w:rFonts w:ascii="Times" w:eastAsiaTheme="minorEastAsia" w:hAnsi="Times" w:cs="Times New Roman"/>
            <w:bCs/>
          </w:rPr>
          <w:t xml:space="preserve">influence length scale </w:t>
        </w:r>
      </w:ins>
      <m:oMath>
        <m:r>
          <w:ins w:id="149" w:author="Hannah Nesser" w:date="2023-04-05T18:18:00Z">
            <w:rPr>
              <w:rFonts w:ascii="Cambria Math" w:eastAsiaTheme="minorEastAsia" w:hAnsi="Cambria Math" w:cs="Times New Roman"/>
            </w:rPr>
            <m:t>λ</m:t>
          </w:ins>
        </m:r>
      </m:oMath>
      <w:ins w:id="150" w:author="Hannah Nesser" w:date="2023-04-05T18:18:00Z">
        <w:r w:rsidR="0084797D">
          <w:rPr>
            <w:rFonts w:ascii="Times" w:eastAsiaTheme="minorEastAsia" w:hAnsi="Times" w:cs="Times New Roman"/>
            <w:bCs/>
            <w:iCs/>
          </w:rPr>
          <w:t xml:space="preserve"> such that </w:t>
        </w:r>
      </w:ins>
      <w:ins w:id="151" w:author="Hannah Nesser" w:date="2023-04-05T19:51:00Z">
        <w:r w:rsidR="00F02B4C">
          <w:rPr>
            <w:rFonts w:ascii="Times" w:eastAsiaTheme="minorEastAsia" w:hAnsi="Times" w:cs="Times New Roman"/>
            <w:bCs/>
            <w:iCs/>
          </w:rPr>
          <w:t xml:space="preserve">all grid cells beyond the length scale have </w:t>
        </w:r>
      </w:ins>
      <m:oMath>
        <m:sSub>
          <m:sSubPr>
            <m:ctrlPr>
              <w:ins w:id="152" w:author="Hannah Nesser" w:date="2023-04-05T19:51:00Z">
                <w:rPr>
                  <w:rFonts w:ascii="Cambria Math" w:hAnsi="Cambria Math"/>
                  <w:b/>
                </w:rPr>
              </w:ins>
            </m:ctrlPr>
          </m:sSubPr>
          <m:e>
            <m:r>
              <w:ins w:id="153" w:author="Hannah Nesser" w:date="2023-04-05T19:51:00Z">
                <m:rPr>
                  <m:sty m:val="p"/>
                </m:rPr>
                <w:rPr>
                  <w:rFonts w:ascii="Cambria Math" w:hAnsi="Cambria Math"/>
                </w:rPr>
                <m:t>ζ</m:t>
              </w:ins>
            </m:r>
            <m:ctrlPr>
              <w:ins w:id="154" w:author="Hannah Nesser" w:date="2023-04-05T19:51:00Z">
                <w:rPr>
                  <w:rFonts w:ascii="Cambria Math" w:hAnsi="Cambria Math"/>
                  <w:bCs/>
                </w:rPr>
              </w:ins>
            </m:ctrlPr>
          </m:e>
          <m:sub>
            <m:r>
              <w:ins w:id="155" w:author="Hannah Nesser" w:date="2023-04-05T19:51:00Z">
                <w:rPr>
                  <w:rFonts w:ascii="Cambria Math" w:hAnsi="Cambria Math"/>
                </w:rPr>
                <m:t>i</m:t>
              </w:ins>
            </m:r>
          </m:sub>
        </m:sSub>
      </m:oMath>
      <w:ins w:id="156" w:author="Hannah Nesser" w:date="2023-04-05T19:51:00Z">
        <w:r w:rsidR="00F02B4C">
          <w:rPr>
            <w:rFonts w:ascii="Times" w:eastAsiaTheme="minorEastAsia" w:hAnsi="Times" w:cs="Times New Roman"/>
            <w:bCs/>
          </w:rPr>
          <w:t xml:space="preserve"> less than some threshold.</w:t>
        </w:r>
      </w:ins>
    </w:p>
    <w:p w14:paraId="220CA278" w14:textId="77777777" w:rsidR="008F2AEF" w:rsidRDefault="008F2AEF" w:rsidP="0059263C">
      <w:pPr>
        <w:rPr>
          <w:rFonts w:ascii="Times" w:eastAsiaTheme="minorEastAsia" w:hAnsi="Times" w:cs="Times New Roman"/>
          <w:bCs/>
        </w:rPr>
      </w:pPr>
    </w:p>
    <w:p w14:paraId="48F57DCB" w14:textId="01DB8A34" w:rsidR="00F07F72" w:rsidRDefault="00F07F72" w:rsidP="00F07F72">
      <w:pPr>
        <w:rPr>
          <w:rFonts w:ascii="Times" w:eastAsiaTheme="minorEastAsia" w:hAnsi="Times" w:cs="Times New Roman"/>
          <w:iCs/>
        </w:rPr>
      </w:pPr>
      <w:r>
        <w:rPr>
          <w:rFonts w:ascii="Times" w:eastAsiaTheme="minorEastAsia" w:hAnsi="Times" w:cs="Times New Roman"/>
          <w:iCs/>
        </w:rPr>
        <w:t xml:space="preserve">We </w:t>
      </w:r>
      <w:ins w:id="157" w:author="Hannah Nesser" w:date="2023-04-05T19:51:00Z">
        <w:r w:rsidR="00F02B4C">
          <w:rPr>
            <w:rFonts w:ascii="Times" w:eastAsiaTheme="minorEastAsia" w:hAnsi="Times" w:cs="Times New Roman"/>
            <w:iCs/>
          </w:rPr>
          <w:t xml:space="preserve">define the </w:t>
        </w:r>
      </w:ins>
      <w:ins w:id="158" w:author="Hannah Nesser" w:date="2023-04-05T19:52:00Z">
        <w:r w:rsidR="00F02B4C">
          <w:rPr>
            <w:rFonts w:ascii="Times" w:eastAsiaTheme="minorEastAsia" w:hAnsi="Times" w:cs="Times New Roman"/>
            <w:iCs/>
          </w:rPr>
          <w:t xml:space="preserve">influence length scale </w:t>
        </w:r>
      </w:ins>
      <w:ins w:id="159" w:author="Hannah Nesser" w:date="2023-04-05T19:51:00Z">
        <w:r w:rsidR="00F02B4C">
          <w:rPr>
            <w:rFonts w:ascii="Times" w:eastAsiaTheme="minorEastAsia" w:hAnsi="Times" w:cs="Times New Roman"/>
            <w:iCs/>
          </w:rPr>
          <w:t>threshold</w:t>
        </w:r>
      </w:ins>
      <w:ins w:id="160" w:author="Hannah Nesser" w:date="2023-04-05T19:52:00Z">
        <w:r w:rsidR="00F02B4C">
          <w:rPr>
            <w:rFonts w:ascii="Times" w:eastAsiaTheme="minorEastAsia" w:hAnsi="Times" w:cs="Times New Roman"/>
            <w:iCs/>
          </w:rPr>
          <w:t xml:space="preserve"> by </w:t>
        </w:r>
      </w:ins>
      <w:r w:rsidR="00814F93">
        <w:rPr>
          <w:rFonts w:ascii="Times" w:eastAsiaTheme="minorEastAsia" w:hAnsi="Times" w:cs="Times New Roman"/>
          <w:iCs/>
        </w:rPr>
        <w:t>solv</w:t>
      </w:r>
      <w:ins w:id="161" w:author="Hannah Nesser" w:date="2023-04-05T19:52:00Z">
        <w:r w:rsidR="00F02B4C">
          <w:rPr>
            <w:rFonts w:ascii="Times" w:eastAsiaTheme="minorEastAsia" w:hAnsi="Times" w:cs="Times New Roman"/>
            <w:iCs/>
          </w:rPr>
          <w:t>ing</w:t>
        </w:r>
      </w:ins>
      <w:del w:id="162" w:author="Hannah Nesser" w:date="2023-04-05T19:52:00Z">
        <w:r w:rsidR="00814F93" w:rsidDel="00F02B4C">
          <w:rPr>
            <w:rFonts w:ascii="Times" w:eastAsiaTheme="minorEastAsia" w:hAnsi="Times" w:cs="Times New Roman"/>
            <w:iCs/>
          </w:rPr>
          <w:delText>e</w:delText>
        </w:r>
      </w:del>
      <w:r w:rsidR="00814F93">
        <w:rPr>
          <w:rFonts w:ascii="Times" w:eastAsiaTheme="minorEastAsia" w:hAnsi="Times" w:cs="Times New Roman"/>
          <w:iCs/>
        </w:rPr>
        <w:t xml:space="preserve"> the</w:t>
      </w:r>
      <w:r>
        <w:rPr>
          <w:rFonts w:ascii="Times" w:eastAsiaTheme="minorEastAsia" w:hAnsi="Times" w:cs="Times New Roman"/>
          <w:iCs/>
        </w:rPr>
        <w:t xml:space="preserve"> inversion assuming the “true” boundary condition is known and compare the resulting posterior emissions </w:t>
      </w:r>
      <m:oMath>
        <m:r>
          <m:rPr>
            <m:sty m:val="p"/>
          </m:rPr>
          <w:rPr>
            <w:rFonts w:ascii="Cambria Math" w:eastAsiaTheme="minorEastAsia" w:hAnsi="Cambria Math" w:cs="Times New Roman"/>
          </w:rPr>
          <m:t>Δ</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oMath>
      <w:r>
        <w:rPr>
          <w:rFonts w:ascii="Times" w:eastAsiaTheme="minorEastAsia" w:hAnsi="Times" w:cs="Times New Roman"/>
          <w:iCs/>
        </w:rPr>
        <w:t xml:space="preserve"> to the posterior emissions </w:t>
      </w:r>
      <m:oMath>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 xml:space="preserve"> </m:t>
        </m:r>
      </m:oMath>
      <w:r>
        <w:rPr>
          <w:rFonts w:ascii="Times" w:eastAsiaTheme="minorEastAsia" w:hAnsi="Times" w:cs="Times New Roman"/>
          <w:iCs/>
        </w:rPr>
        <w:t xml:space="preserve"> given by an inversion with a perturbed boundary condition. The sensitivity of the posterior emissions to the boundary condition is then given by:</w:t>
      </w:r>
    </w:p>
    <w:p w14:paraId="0CE7B794" w14:textId="77777777" w:rsidR="00F07F72" w:rsidRDefault="00F07F72" w:rsidP="00F07F72">
      <w:pPr>
        <w:rPr>
          <w:rFonts w:ascii="Times" w:eastAsiaTheme="minorEastAsia" w:hAnsi="Times" w:cs="Times New Roman"/>
        </w:rPr>
      </w:pPr>
    </w:p>
    <w:p w14:paraId="648D0186" w14:textId="5064AE22" w:rsidR="00F07F72" w:rsidRPr="00D073A3" w:rsidRDefault="00000000" w:rsidP="00F07F72">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r>
                <w:rPr>
                  <w:rFonts w:ascii="Cambria Math" w:eastAsiaTheme="minorEastAsia" w:hAnsi="Cambria Math" w:cs="Times New Roman"/>
                </w:rPr>
                <m:t>=</m:t>
              </m:r>
              <m:r>
                <m:rPr>
                  <m:sty m:val="p"/>
                </m:rPr>
                <w:rPr>
                  <w:rFonts w:ascii="Cambria Math" w:eastAsiaTheme="minorEastAsia" w:hAnsi="Cambria Math" w:cs="Times New Roman"/>
                </w:rPr>
                <m:t>-</m:t>
              </m:r>
              <m:r>
                <m:rPr>
                  <m:sty m:val="b"/>
                </m:rPr>
                <w:rPr>
                  <w:rFonts w:ascii="Cambria Math" w:eastAsiaTheme="minorEastAsia" w:hAnsi="Cambria Math" w:cs="Times New Roman"/>
                </w:rPr>
                <m:t>G</m:t>
              </m:r>
              <m:d>
                <m:dPr>
                  <m:ctrlPr>
                    <w:rPr>
                      <w:rFonts w:ascii="Cambria Math" w:eastAsiaTheme="minorEastAsia" w:hAnsi="Cambria Math" w:cs="Times New Roman"/>
                      <w:b/>
                      <w:bCs/>
                    </w:rPr>
                  </m:ctrlPr>
                </m:dPr>
                <m:e>
                  <m:r>
                    <m:rPr>
                      <m:sty m:val="bi"/>
                    </m:rPr>
                    <w:rPr>
                      <w:rFonts w:ascii="Cambria Math" w:eastAsiaTheme="minorEastAsia" w:hAnsi="Cambria Math" w:cs="Times New Roman"/>
                    </w:rPr>
                    <m:t>c</m:t>
                  </m:r>
                  <m:d>
                    <m:dPr>
                      <m:ctrlPr>
                        <w:ins w:id="163" w:author="Hannah Nesser" w:date="2023-04-06T01:06:00Z">
                          <w:rPr>
                            <w:rFonts w:ascii="Cambria Math" w:eastAsiaTheme="minorEastAsia" w:hAnsi="Cambria Math" w:cs="Times New Roman"/>
                            <w:b/>
                            <w:i/>
                          </w:rPr>
                        </w:ins>
                      </m:ctrlPr>
                    </m:dPr>
                    <m:e>
                      <m:r>
                        <w:ins w:id="164" w:author="Hannah Nesser" w:date="2023-04-06T01:06:00Z">
                          <m:rPr>
                            <m:sty m:val="bi"/>
                          </m:rPr>
                          <w:rPr>
                            <w:rFonts w:ascii="Cambria Math" w:eastAsiaTheme="minorEastAsia" w:hAnsi="Cambria Math" w:cs="Times New Roman"/>
                          </w:rPr>
                          <m:t>β</m:t>
                        </w:ins>
                      </m:r>
                    </m:e>
                  </m:d>
                  <m:r>
                    <m:rPr>
                      <m:sty m:val="bi"/>
                    </m:rPr>
                    <w:rPr>
                      <w:rFonts w:ascii="Cambria Math" w:eastAsiaTheme="minorEastAsia" w:hAnsi="Cambria Math" w:cs="Times New Roman"/>
                    </w:rPr>
                    <m:t>-</m:t>
                  </m:r>
                  <m:sSub>
                    <m:sSubPr>
                      <m:ctrlPr>
                        <w:del w:id="165" w:author="Hannah Nesser" w:date="2023-04-06T01:06:00Z">
                          <w:rPr>
                            <w:rFonts w:ascii="Cambria Math" w:eastAsiaTheme="minorEastAsia" w:hAnsi="Cambria Math" w:cs="Times New Roman"/>
                            <w:b/>
                            <w:bCs/>
                            <w:i/>
                          </w:rPr>
                        </w:del>
                      </m:ctrlPr>
                    </m:sSubPr>
                    <m:e>
                      <m:r>
                        <w:del w:id="166" w:author="Hannah Nesser" w:date="2023-04-06T01:06:00Z">
                          <m:rPr>
                            <m:sty m:val="bi"/>
                          </m:rPr>
                          <w:rPr>
                            <w:rFonts w:ascii="Cambria Math" w:eastAsiaTheme="minorEastAsia" w:hAnsi="Cambria Math" w:cs="Times New Roman"/>
                          </w:rPr>
                          <m:t>c</m:t>
                        </w:del>
                      </m:r>
                    </m:e>
                    <m:sub>
                      <m:r>
                        <w:del w:id="167" w:author="Hannah Nesser" w:date="2023-04-06T01:06:00Z">
                          <m:rPr>
                            <m:sty m:val="p"/>
                          </m:rPr>
                          <w:rPr>
                            <w:rFonts w:ascii="Cambria Math" w:eastAsiaTheme="minorEastAsia" w:hAnsi="Cambria Math" w:cs="Times New Roman"/>
                          </w:rPr>
                          <m:t>true</m:t>
                        </w:del>
                      </m:r>
                    </m:sub>
                  </m:sSub>
                  <m:r>
                    <w:ins w:id="168" w:author="Hannah Nesser" w:date="2023-04-06T01:06:00Z">
                      <m:rPr>
                        <m:sty m:val="bi"/>
                      </m:rPr>
                      <w:rPr>
                        <w:rFonts w:ascii="Cambria Math" w:eastAsiaTheme="minorEastAsia" w:hAnsi="Cambria Math" w:cs="Times New Roman"/>
                      </w:rPr>
                      <m:t>c</m:t>
                    </w:ins>
                  </m:r>
                  <m:d>
                    <m:dPr>
                      <m:ctrlPr>
                        <w:ins w:id="169" w:author="Hannah Nesser" w:date="2023-04-06T01:06:00Z">
                          <w:rPr>
                            <w:rFonts w:ascii="Cambria Math" w:eastAsiaTheme="minorEastAsia" w:hAnsi="Cambria Math" w:cs="Times New Roman"/>
                            <w:b/>
                            <w:bCs/>
                            <w:i/>
                          </w:rPr>
                        </w:ins>
                      </m:ctrlPr>
                    </m:dPr>
                    <m:e>
                      <m:sSub>
                        <m:sSubPr>
                          <m:ctrlPr>
                            <w:ins w:id="170" w:author="Hannah Nesser" w:date="2023-04-06T01:06:00Z">
                              <w:rPr>
                                <w:rFonts w:ascii="Cambria Math" w:eastAsiaTheme="minorEastAsia" w:hAnsi="Cambria Math" w:cs="Times New Roman"/>
                                <w:b/>
                                <w:bCs/>
                                <w:i/>
                              </w:rPr>
                            </w:ins>
                          </m:ctrlPr>
                        </m:sSubPr>
                        <m:e>
                          <m:r>
                            <w:ins w:id="171" w:author="Hannah Nesser" w:date="2023-04-06T01:06:00Z">
                              <m:rPr>
                                <m:sty m:val="bi"/>
                              </m:rPr>
                              <w:rPr>
                                <w:rFonts w:ascii="Cambria Math" w:eastAsiaTheme="minorEastAsia" w:hAnsi="Cambria Math" w:cs="Times New Roman"/>
                              </w:rPr>
                              <m:t>β</m:t>
                            </w:ins>
                          </m:r>
                        </m:e>
                        <m:sub>
                          <m:r>
                            <w:ins w:id="172" w:author="Hannah Nesser" w:date="2023-04-06T01:06:00Z">
                              <w:rPr>
                                <w:rFonts w:ascii="Cambria Math" w:eastAsiaTheme="minorEastAsia" w:hAnsi="Cambria Math" w:cs="Times New Roman"/>
                              </w:rPr>
                              <m:t>true</m:t>
                            </w:ins>
                          </m:r>
                        </m:sub>
                      </m:sSub>
                      <m:ctrlPr>
                        <w:ins w:id="173" w:author="Hannah Nesser" w:date="2023-04-06T01:06:00Z">
                          <w:rPr>
                            <w:rFonts w:ascii="Cambria Math" w:eastAsiaTheme="minorEastAsia" w:hAnsi="Cambria Math" w:cs="Times New Roman"/>
                            <w:i/>
                          </w:rPr>
                        </w:ins>
                      </m:ctrlPr>
                    </m:e>
                  </m:d>
                  <m:ctrlPr>
                    <w:rPr>
                      <w:rFonts w:ascii="Cambria Math" w:eastAsiaTheme="minorEastAsia" w:hAnsi="Cambria Math" w:cs="Times New Roman"/>
                      <w:i/>
                    </w:rPr>
                  </m:ctrlPr>
                </m:e>
              </m:d>
              <m:r>
                <w:rPr>
                  <w:rFonts w:ascii="Cambria Math" w:eastAsiaTheme="minorEastAsia" w:hAnsi="Cambria Math" w:cs="Times New Roman"/>
                </w:rPr>
                <m:t>,#</m:t>
              </m:r>
              <m:d>
                <m:dPr>
                  <m:ctrlPr>
                    <w:rPr>
                      <w:rFonts w:ascii="Cambria Math" w:eastAsiaTheme="minorEastAsia" w:hAnsi="Cambria Math" w:cs="Times New Roman"/>
                      <w:i/>
                    </w:rPr>
                  </m:ctrlPr>
                </m:dPr>
                <m:e>
                  <m:r>
                    <w:ins w:id="174" w:author="Hannah Nesser" w:date="2023-04-05T19:53:00Z">
                      <w:rPr>
                        <w:rFonts w:ascii="Cambria Math" w:eastAsiaTheme="minorEastAsia" w:hAnsi="Cambria Math" w:cs="Times New Roman"/>
                      </w:rPr>
                      <m:t>6</m:t>
                    </w:ins>
                  </m:r>
                  <m:r>
                    <w:del w:id="175" w:author="Hannah Nesser" w:date="2023-04-05T19:53:00Z">
                      <w:rPr>
                        <w:rFonts w:ascii="Cambria Math" w:eastAsiaTheme="minorEastAsia" w:hAnsi="Cambria Math" w:cs="Times New Roman"/>
                      </w:rPr>
                      <m:t>5</m:t>
                    </w:del>
                  </m:r>
                </m:e>
              </m:d>
            </m:e>
          </m:eqArr>
        </m:oMath>
      </m:oMathPara>
    </w:p>
    <w:p w14:paraId="456768CC" w14:textId="2B2C3F7D" w:rsidR="00D073A3" w:rsidRDefault="00D073A3" w:rsidP="00F07F72">
      <w:pPr>
        <w:rPr>
          <w:rFonts w:ascii="Times" w:eastAsiaTheme="minorEastAsia" w:hAnsi="Times" w:cs="Times New Roman"/>
        </w:rPr>
      </w:pPr>
    </w:p>
    <w:p w14:paraId="2B7999B3" w14:textId="1AEA284B" w:rsidR="00F07F72" w:rsidRPr="00C80C1F" w:rsidRDefault="00F07F72" w:rsidP="00F07F72">
      <w:pPr>
        <w:rPr>
          <w:rFonts w:ascii="Times" w:eastAsiaTheme="minorEastAsia" w:hAnsi="Times" w:cs="Times New Roman"/>
        </w:rPr>
      </w:pPr>
      <w:r>
        <w:rPr>
          <w:rFonts w:ascii="Times" w:eastAsiaTheme="minorEastAsia" w:hAnsi="Times" w:cs="Times New Roman"/>
        </w:rPr>
        <w:t xml:space="preserve">where </w:t>
      </w:r>
      <m:oMath>
        <m:r>
          <w:ins w:id="176" w:author="Hannah Nesser" w:date="2023-04-06T01:06:00Z">
            <m:rPr>
              <m:sty m:val="bi"/>
            </m:rPr>
            <w:rPr>
              <w:rFonts w:ascii="Cambria Math" w:eastAsiaTheme="minorEastAsia" w:hAnsi="Cambria Math" w:cs="Times New Roman"/>
            </w:rPr>
            <m:t>c</m:t>
          </w:ins>
        </m:r>
        <m:d>
          <m:dPr>
            <m:ctrlPr>
              <w:ins w:id="177" w:author="Hannah Nesser" w:date="2023-04-06T01:06:00Z">
                <w:rPr>
                  <w:rFonts w:ascii="Cambria Math" w:eastAsiaTheme="minorEastAsia" w:hAnsi="Cambria Math" w:cs="Times New Roman"/>
                  <w:b/>
                  <w:i/>
                </w:rPr>
              </w:ins>
            </m:ctrlPr>
          </m:dPr>
          <m:e>
            <m:r>
              <w:ins w:id="178" w:author="Hannah Nesser" w:date="2023-04-06T01:06:00Z">
                <m:rPr>
                  <m:sty m:val="bi"/>
                </m:rPr>
                <w:rPr>
                  <w:rFonts w:ascii="Cambria Math" w:eastAsiaTheme="minorEastAsia" w:hAnsi="Cambria Math" w:cs="Times New Roman"/>
                </w:rPr>
                <m:t>β</m:t>
              </w:ins>
            </m:r>
          </m:e>
        </m:d>
        <m:r>
          <w:del w:id="179" w:author="Hannah Nesser" w:date="2023-04-06T01:06:00Z">
            <m:rPr>
              <m:sty m:val="bi"/>
            </m:rPr>
            <w:rPr>
              <w:rFonts w:ascii="Cambria Math" w:eastAsiaTheme="minorEastAsia" w:hAnsi="Cambria Math" w:cs="Times New Roman"/>
            </w:rPr>
            <m:t>c</m:t>
          </w:del>
        </m:r>
      </m:oMath>
      <w:r>
        <w:rPr>
          <w:rFonts w:ascii="Times" w:eastAsiaTheme="minorEastAsia" w:hAnsi="Times" w:cs="Times New Roman"/>
          <w:iCs/>
        </w:rPr>
        <w:t xml:space="preserve"> and </w:t>
      </w:r>
      <m:oMath>
        <m:r>
          <w:ins w:id="180" w:author="Hannah Nesser" w:date="2023-04-06T01:07:00Z">
            <m:rPr>
              <m:sty m:val="bi"/>
            </m:rPr>
            <w:rPr>
              <w:rFonts w:ascii="Cambria Math" w:eastAsiaTheme="minorEastAsia" w:hAnsi="Cambria Math" w:cs="Times New Roman"/>
            </w:rPr>
            <m:t>c</m:t>
          </w:ins>
        </m:r>
        <m:d>
          <m:dPr>
            <m:ctrlPr>
              <w:ins w:id="181" w:author="Hannah Nesser" w:date="2023-04-06T01:07:00Z">
                <w:rPr>
                  <w:rFonts w:ascii="Cambria Math" w:eastAsiaTheme="minorEastAsia" w:hAnsi="Cambria Math" w:cs="Times New Roman"/>
                  <w:b/>
                  <w:bCs/>
                  <w:i/>
                </w:rPr>
              </w:ins>
            </m:ctrlPr>
          </m:dPr>
          <m:e>
            <m:sSub>
              <m:sSubPr>
                <m:ctrlPr>
                  <w:ins w:id="182" w:author="Hannah Nesser" w:date="2023-04-06T01:07:00Z">
                    <w:rPr>
                      <w:rFonts w:ascii="Cambria Math" w:eastAsiaTheme="minorEastAsia" w:hAnsi="Cambria Math" w:cs="Times New Roman"/>
                      <w:b/>
                      <w:bCs/>
                      <w:i/>
                    </w:rPr>
                  </w:ins>
                </m:ctrlPr>
              </m:sSubPr>
              <m:e>
                <m:r>
                  <w:ins w:id="183" w:author="Hannah Nesser" w:date="2023-04-06T01:07:00Z">
                    <m:rPr>
                      <m:sty m:val="bi"/>
                    </m:rPr>
                    <w:rPr>
                      <w:rFonts w:ascii="Cambria Math" w:eastAsiaTheme="minorEastAsia" w:hAnsi="Cambria Math" w:cs="Times New Roman"/>
                    </w:rPr>
                    <m:t>β</m:t>
                  </w:ins>
                </m:r>
              </m:e>
              <m:sub>
                <m:r>
                  <w:ins w:id="184" w:author="Hannah Nesser" w:date="2023-04-06T01:07:00Z">
                    <w:rPr>
                      <w:rFonts w:ascii="Cambria Math" w:eastAsiaTheme="minorEastAsia" w:hAnsi="Cambria Math" w:cs="Times New Roman"/>
                    </w:rPr>
                    <m:t>true</m:t>
                  </w:ins>
                </m:r>
              </m:sub>
            </m:sSub>
            <m:ctrlPr>
              <w:ins w:id="185" w:author="Hannah Nesser" w:date="2023-04-06T01:07:00Z">
                <w:rPr>
                  <w:rFonts w:ascii="Cambria Math" w:eastAsiaTheme="minorEastAsia" w:hAnsi="Cambria Math" w:cs="Times New Roman"/>
                  <w:i/>
                </w:rPr>
              </w:ins>
            </m:ctrlPr>
          </m:e>
        </m:d>
        <m:sSub>
          <m:sSubPr>
            <m:ctrlPr>
              <w:del w:id="186" w:author="Hannah Nesser" w:date="2023-04-06T01:07:00Z">
                <w:rPr>
                  <w:rFonts w:ascii="Cambria Math" w:eastAsiaTheme="minorEastAsia" w:hAnsi="Cambria Math" w:cs="Times New Roman"/>
                  <w:b/>
                  <w:i/>
                </w:rPr>
              </w:del>
            </m:ctrlPr>
          </m:sSubPr>
          <m:e>
            <m:r>
              <w:del w:id="187" w:author="Hannah Nesser" w:date="2023-04-06T01:07:00Z">
                <m:rPr>
                  <m:sty m:val="bi"/>
                </m:rPr>
                <w:rPr>
                  <w:rFonts w:ascii="Cambria Math" w:eastAsiaTheme="minorEastAsia" w:hAnsi="Cambria Math" w:cs="Times New Roman"/>
                </w:rPr>
                <m:t>c</m:t>
              </w:del>
            </m:r>
          </m:e>
          <m:sub>
            <m:r>
              <w:del w:id="188" w:author="Hannah Nesser" w:date="2023-04-06T01:07:00Z">
                <m:rPr>
                  <m:sty m:val="p"/>
                </m:rPr>
                <w:rPr>
                  <w:rFonts w:ascii="Cambria Math" w:eastAsiaTheme="minorEastAsia" w:hAnsi="Cambria Math" w:cs="Times New Roman"/>
                </w:rPr>
                <m:t>true</m:t>
              </w:del>
            </m:r>
          </m:sub>
        </m:sSub>
      </m:oMath>
      <w:r>
        <w:rPr>
          <w:rFonts w:ascii="Times" w:eastAsiaTheme="minorEastAsia" w:hAnsi="Times" w:cs="Times New Roman"/>
          <w:iCs/>
        </w:rPr>
        <w:t xml:space="preserve"> are the constants associated with the perturbed and true boundary conditio</w:t>
      </w:r>
      <w:r>
        <w:rPr>
          <w:rFonts w:ascii="Times" w:eastAsiaTheme="minorEastAsia" w:hAnsi="Times" w:cs="Times New Roman"/>
        </w:rPr>
        <w:t xml:space="preserve">ns, respectively, calculated for an inversion that does not optimize the </w:t>
      </w:r>
      <w:r>
        <w:rPr>
          <w:rFonts w:ascii="Times" w:eastAsiaTheme="minorEastAsia" w:hAnsi="Times" w:cs="Times New Roman"/>
        </w:rPr>
        <w:lastRenderedPageBreak/>
        <w:t>boundary condition. This solution holds in inversions that both do and do not optimize the boundary condition.</w:t>
      </w:r>
      <w:ins w:id="189" w:author="Hannah Nesser" w:date="2023-04-05T19:52:00Z">
        <w:r w:rsidR="00F02B4C">
          <w:rPr>
            <w:rFonts w:ascii="Times" w:eastAsiaTheme="minorEastAsia" w:hAnsi="Times" w:cs="Times New Roman"/>
          </w:rPr>
          <w:t xml:space="preserve"> We can then </w:t>
        </w:r>
      </w:ins>
    </w:p>
    <w:p w14:paraId="3DFEA1F6" w14:textId="0B9829E5" w:rsidR="0059263C" w:rsidRPr="00364CB3" w:rsidRDefault="0059263C" w:rsidP="0059263C">
      <w:pPr>
        <w:rPr>
          <w:rFonts w:ascii="Times" w:eastAsiaTheme="minorEastAsia" w:hAnsi="Times" w:cs="Times New Roman"/>
          <w:b/>
        </w:rPr>
      </w:pPr>
    </w:p>
    <w:p w14:paraId="678BDEE0" w14:textId="5F4EB233" w:rsidR="00364CB3" w:rsidRDefault="00364CB3" w:rsidP="0059263C">
      <w:pPr>
        <w:rPr>
          <w:rFonts w:ascii="Times" w:eastAsiaTheme="minorEastAsia" w:hAnsi="Times" w:cs="Times New Roman"/>
          <w:b/>
          <w:bCs/>
          <w:iCs/>
        </w:rPr>
      </w:pPr>
      <w:r w:rsidRPr="007A237D">
        <w:rPr>
          <w:rFonts w:ascii="Times" w:eastAsiaTheme="minorEastAsia" w:hAnsi="Times" w:cs="Times New Roman"/>
          <w:b/>
          <w:bCs/>
          <w:iCs/>
        </w:rPr>
        <w:t>3.</w:t>
      </w:r>
      <w:r w:rsidR="007A237D">
        <w:rPr>
          <w:rFonts w:ascii="Times" w:eastAsiaTheme="minorEastAsia" w:hAnsi="Times" w:cs="Times New Roman"/>
          <w:b/>
          <w:bCs/>
          <w:iCs/>
        </w:rPr>
        <w:t xml:space="preserve"> </w:t>
      </w:r>
      <w:r w:rsidR="00F07F72">
        <w:rPr>
          <w:rFonts w:ascii="Times" w:eastAsiaTheme="minorEastAsia" w:hAnsi="Times" w:cs="Times New Roman"/>
          <w:b/>
          <w:bCs/>
          <w:iCs/>
        </w:rPr>
        <w:t>Sensitivity of the posterior to the b</w:t>
      </w:r>
      <w:r w:rsidR="00B44161">
        <w:rPr>
          <w:rFonts w:ascii="Times" w:eastAsiaTheme="minorEastAsia" w:hAnsi="Times" w:cs="Times New Roman"/>
          <w:b/>
          <w:bCs/>
          <w:iCs/>
        </w:rPr>
        <w:t>oundary condition</w:t>
      </w:r>
    </w:p>
    <w:p w14:paraId="1206CA26" w14:textId="02A0EF11" w:rsidR="00BB439D" w:rsidRPr="00F07F72" w:rsidRDefault="00F07F72" w:rsidP="00B44161">
      <w:pPr>
        <w:rPr>
          <w:rFonts w:ascii="Times" w:eastAsiaTheme="minorEastAsia" w:hAnsi="Times" w:cs="Times New Roman"/>
        </w:rPr>
      </w:pPr>
      <w:r>
        <w:rPr>
          <w:rFonts w:ascii="Times" w:eastAsiaTheme="minorEastAsia" w:hAnsi="Times" w:cs="Times New Roman"/>
          <w:iCs/>
        </w:rPr>
        <w:t xml:space="preserve">We show how equation (5) and the gain matrix </w:t>
      </w:r>
      <m:oMath>
        <m:r>
          <m:rPr>
            <m:sty m:val="b"/>
          </m:rPr>
          <w:rPr>
            <w:rFonts w:ascii="Cambria Math" w:eastAsiaTheme="minorEastAsia" w:hAnsi="Cambria Math" w:cs="Times New Roman"/>
          </w:rPr>
          <m:t>G</m:t>
        </m:r>
      </m:oMath>
      <w:r>
        <w:rPr>
          <w:rFonts w:ascii="Times" w:eastAsiaTheme="minorEastAsia" w:hAnsi="Times" w:cs="Times New Roman"/>
          <w:iCs/>
        </w:rPr>
        <w:t xml:space="preserve"> can be used to predict and correct the influence of boundary conditions on posterior emissions in a series of inverse analyses.</w:t>
      </w:r>
      <w:r>
        <w:rPr>
          <w:rFonts w:ascii="Times" w:eastAsiaTheme="minorEastAsia" w:hAnsi="Times" w:cs="Times New Roman"/>
        </w:rPr>
        <w:t xml:space="preserve"> </w:t>
      </w:r>
      <w:r w:rsidR="00BB439D">
        <w:rPr>
          <w:rFonts w:ascii="Times" w:eastAsiaTheme="minorEastAsia" w:hAnsi="Times" w:cs="Times New Roman"/>
          <w:iCs/>
        </w:rPr>
        <w:t xml:space="preserve">Section 3.1 solves for the influence of boundary condition perturbations on the posterior </w:t>
      </w:r>
      <w:r w:rsidR="00ED2CD8">
        <w:rPr>
          <w:rFonts w:ascii="Times" w:eastAsiaTheme="minorEastAsia" w:hAnsi="Times" w:cs="Times New Roman"/>
          <w:iCs/>
        </w:rPr>
        <w:t xml:space="preserve">in steady state systems </w:t>
      </w:r>
      <w:r w:rsidR="00BB439D">
        <w:rPr>
          <w:rFonts w:ascii="Times" w:eastAsiaTheme="minorEastAsia" w:hAnsi="Times" w:cs="Times New Roman"/>
          <w:iCs/>
        </w:rPr>
        <w:t>analytically</w:t>
      </w:r>
      <w:r>
        <w:rPr>
          <w:rFonts w:ascii="Times" w:eastAsiaTheme="minorEastAsia" w:hAnsi="Times" w:cs="Times New Roman"/>
          <w:iCs/>
        </w:rPr>
        <w:t>. S</w:t>
      </w:r>
      <w:r w:rsidR="00BB439D">
        <w:rPr>
          <w:rFonts w:ascii="Times" w:eastAsiaTheme="minorEastAsia" w:hAnsi="Times" w:cs="Times New Roman"/>
          <w:iCs/>
        </w:rPr>
        <w:t xml:space="preserve">ection 3.2 confirms the solution numerically. Section 3.3 </w:t>
      </w:r>
      <w:r w:rsidR="00D50D10">
        <w:rPr>
          <w:rFonts w:ascii="Times" w:eastAsiaTheme="minorEastAsia" w:hAnsi="Times" w:cs="Times New Roman"/>
          <w:iCs/>
        </w:rPr>
        <w:t xml:space="preserve">considers </w:t>
      </w:r>
      <w:r>
        <w:rPr>
          <w:rFonts w:ascii="Times" w:eastAsiaTheme="minorEastAsia" w:hAnsi="Times" w:cs="Times New Roman"/>
          <w:iCs/>
        </w:rPr>
        <w:t>oscillating boundary condition perturbations</w:t>
      </w:r>
      <w:r w:rsidR="00ED2CD8">
        <w:rPr>
          <w:rFonts w:ascii="Times" w:eastAsiaTheme="minorEastAsia" w:hAnsi="Times" w:cs="Times New Roman"/>
          <w:iCs/>
        </w:rPr>
        <w:t>.</w:t>
      </w:r>
      <w:r w:rsidR="00D50D10">
        <w:rPr>
          <w:rFonts w:ascii="Times" w:eastAsiaTheme="minorEastAsia" w:hAnsi="Times" w:cs="Times New Roman"/>
          <w:iCs/>
        </w:rPr>
        <w:t xml:space="preserve"> Section 3.4 demonstrates our approach for predicting and improving boundary condition errors in a one-week inversion of TROPOMI observations over the Permian basin.</w:t>
      </w:r>
    </w:p>
    <w:p w14:paraId="0F30C93F" w14:textId="77777777" w:rsidR="00ED2CD8" w:rsidRDefault="00ED2CD8" w:rsidP="00B44161">
      <w:pPr>
        <w:rPr>
          <w:rFonts w:ascii="Times" w:eastAsiaTheme="minorEastAsia" w:hAnsi="Times" w:cs="Times New Roman"/>
          <w:iCs/>
        </w:rPr>
      </w:pPr>
    </w:p>
    <w:p w14:paraId="3E8AAB00" w14:textId="6C3FE4A9" w:rsidR="007A237D" w:rsidRDefault="007A237D" w:rsidP="0059263C">
      <w:pPr>
        <w:rPr>
          <w:rFonts w:ascii="Times" w:eastAsiaTheme="minorEastAsia" w:hAnsi="Times" w:cs="Times New Roman"/>
          <w:b/>
          <w:bCs/>
          <w:iCs/>
        </w:rPr>
      </w:pPr>
      <w:r>
        <w:rPr>
          <w:rFonts w:ascii="Times" w:eastAsiaTheme="minorEastAsia" w:hAnsi="Times" w:cs="Times New Roman"/>
          <w:b/>
          <w:bCs/>
          <w:iCs/>
        </w:rPr>
        <w:t xml:space="preserve">3.1 Analytical </w:t>
      </w:r>
      <w:r w:rsidR="00C636D3">
        <w:rPr>
          <w:rFonts w:ascii="Times" w:eastAsiaTheme="minorEastAsia" w:hAnsi="Times" w:cs="Times New Roman"/>
          <w:b/>
          <w:bCs/>
          <w:iCs/>
        </w:rPr>
        <w:t xml:space="preserve">steady state </w:t>
      </w:r>
      <w:r>
        <w:rPr>
          <w:rFonts w:ascii="Times" w:eastAsiaTheme="minorEastAsia" w:hAnsi="Times" w:cs="Times New Roman"/>
          <w:b/>
          <w:bCs/>
          <w:iCs/>
        </w:rPr>
        <w:t>solution</w:t>
      </w:r>
    </w:p>
    <w:p w14:paraId="6A341589" w14:textId="3993F433" w:rsidR="00F07F72" w:rsidRPr="00F07F72" w:rsidRDefault="00F07F72" w:rsidP="0059263C">
      <w:pPr>
        <w:rPr>
          <w:rFonts w:ascii="Times" w:eastAsiaTheme="minorEastAsia" w:hAnsi="Times" w:cs="Times New Roman"/>
        </w:rPr>
      </w:pPr>
      <w:r>
        <w:rPr>
          <w:rFonts w:ascii="Times" w:eastAsiaTheme="minorEastAsia" w:hAnsi="Times" w:cs="Times New Roman"/>
          <w:iCs/>
        </w:rPr>
        <w:t xml:space="preserve">We first quantify the influence of boundary conditions on inverse analyses by conducting a series of inversions using a one-dimensional model for the transport of a passive tracer. Figure 1 shows a schematic of this model for </w:t>
      </w:r>
      <m:oMath>
        <m:r>
          <w:rPr>
            <w:rFonts w:ascii="Cambria Math" w:hAnsi="Cambria Math"/>
          </w:rPr>
          <m:t>n</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bCs/>
        </w:rPr>
        <w:t>)</w:t>
      </w:r>
      <w:r>
        <w:rPr>
          <w:rFonts w:ascii="Times" w:eastAsiaTheme="minorEastAsia" w:hAnsi="Times" w:cs="Times New Roman"/>
          <w:iCs/>
        </w:rPr>
        <w:t xml:space="preserve">. The tracer sources are the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w:t>
      </w:r>
      <w:r w:rsidR="00416D43">
        <w:rPr>
          <w:rFonts w:ascii="Times" w:eastAsiaTheme="minorEastAsia" w:hAnsi="Times" w:cs="Times New Roman"/>
          <w:iCs/>
        </w:rPr>
        <w:t xml:space="preserve"> h</w:t>
      </w:r>
      <w:r w:rsidR="00416D43" w:rsidRPr="00416D43">
        <w:rPr>
          <w:rFonts w:ascii="Times" w:eastAsiaTheme="minorEastAsia" w:hAnsi="Times" w:cs="Times New Roman"/>
          <w:iCs/>
          <w:vertAlign w:val="superscript"/>
        </w:rPr>
        <w:t>-1</w:t>
      </w:r>
      <w:r>
        <w:rPr>
          <w:rFonts w:ascii="Times" w:eastAsiaTheme="minorEastAsia" w:hAnsi="Times" w:cs="Times New Roman"/>
          <w:iCs/>
        </w:rPr>
        <w:t xml:space="preserve">). </w:t>
      </w:r>
      <w:r w:rsidR="00416D43">
        <w:rPr>
          <w:rFonts w:ascii="Times" w:eastAsiaTheme="minorEastAsia" w:hAnsi="Times" w:cs="Times New Roman"/>
          <w:iCs/>
        </w:rPr>
        <w:t>The domain is ventilated</w:t>
      </w:r>
      <w:r>
        <w:rPr>
          <w:rFonts w:ascii="Times" w:eastAsiaTheme="minorEastAsia" w:hAnsi="Times" w:cs="Times New Roman"/>
          <w:iCs/>
        </w:rPr>
        <w:t xml:space="preserve"> with wind speed </w:t>
      </w:r>
      <m:oMath>
        <m:r>
          <w:rPr>
            <w:rFonts w:ascii="Cambria Math" w:eastAsiaTheme="minorEastAsia" w:hAnsi="Cambria Math" w:cs="Times New Roman"/>
          </w:rPr>
          <m:t>U</m:t>
        </m:r>
      </m:oMath>
      <w:r>
        <w:rPr>
          <w:rFonts w:ascii="Times" w:eastAsiaTheme="minorEastAsia" w:hAnsi="Times" w:cs="Times New Roman"/>
          <w:iCs/>
        </w:rPr>
        <w:t xml:space="preserve"> (km/hr)</w:t>
      </w:r>
      <w:r w:rsidR="00416D43">
        <w:rPr>
          <w:rFonts w:ascii="Times" w:eastAsiaTheme="minorEastAsia" w:hAnsi="Times" w:cs="Times New Roman"/>
          <w:iCs/>
        </w:rPr>
        <w:t>.</w:t>
      </w:r>
      <w:r>
        <w:rPr>
          <w:rFonts w:ascii="Times" w:eastAsiaTheme="minorEastAsia" w:hAnsi="Times" w:cs="Times New Roman"/>
          <w:iCs/>
        </w:rPr>
        <w:t xml:space="preserve"> The model simulates the atmospheric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in each grid box at a given time </w:t>
      </w:r>
      <m:oMath>
        <m:r>
          <w:rPr>
            <w:rFonts w:ascii="Cambria Math" w:eastAsiaTheme="minorEastAsia" w:hAnsi="Cambria Math" w:cs="Times New Roman"/>
          </w:rPr>
          <m:t>t</m:t>
        </m:r>
      </m:oMath>
      <w:r>
        <w:rPr>
          <w:rFonts w:ascii="Times" w:eastAsiaTheme="minorEastAsia" w:hAnsi="Times" w:cs="Times New Roman"/>
          <w:iCs/>
        </w:rPr>
        <w:t>.</w:t>
      </w:r>
    </w:p>
    <w:p w14:paraId="71E6A917" w14:textId="77777777" w:rsidR="00F07F72" w:rsidRPr="00B44161" w:rsidRDefault="00F07F72" w:rsidP="0059263C">
      <w:pPr>
        <w:rPr>
          <w:rFonts w:ascii="Times" w:eastAsiaTheme="minorEastAsia" w:hAnsi="Times" w:cs="Times New Roman"/>
          <w:b/>
          <w:bCs/>
          <w:iCs/>
        </w:rPr>
      </w:pPr>
    </w:p>
    <w:p w14:paraId="6C95F78C" w14:textId="3A074C14" w:rsidR="00BB439D" w:rsidRPr="001F446D" w:rsidRDefault="00F07F72" w:rsidP="0059263C">
      <w:pPr>
        <w:rPr>
          <w:rFonts w:ascii="Cambria Math" w:eastAsiaTheme="minorEastAsia" w:hAnsi="Cambria Math"/>
          <w:bCs/>
          <w:iCs/>
        </w:rPr>
      </w:pPr>
      <w:r>
        <w:rPr>
          <w:rFonts w:ascii="Times" w:eastAsiaTheme="minorEastAsia" w:hAnsi="Times" w:cs="Times New Roman"/>
          <w:iCs/>
        </w:rPr>
        <w:t>W</w:t>
      </w:r>
      <w:r w:rsidR="00B44161">
        <w:rPr>
          <w:rFonts w:ascii="Times" w:eastAsiaTheme="minorEastAsia" w:hAnsi="Times" w:cs="Times New Roman"/>
          <w:iCs/>
        </w:rPr>
        <w:t xml:space="preserve">e solve </w:t>
      </w:r>
      <w:r w:rsidR="00BB439D">
        <w:rPr>
          <w:rFonts w:ascii="Times" w:eastAsiaTheme="minorEastAsia" w:hAnsi="Times" w:cs="Times New Roman"/>
          <w:iCs/>
        </w:rPr>
        <w:t>the</w:t>
      </w:r>
      <w:r w:rsidR="00B44161">
        <w:rPr>
          <w:rFonts w:ascii="Times" w:eastAsiaTheme="minorEastAsia" w:hAnsi="Times" w:cs="Times New Roman"/>
          <w:iCs/>
        </w:rPr>
        <w:t xml:space="preserve"> system of differential equations </w:t>
      </w:r>
      <w:r w:rsidR="00BB439D">
        <w:rPr>
          <w:rFonts w:ascii="Times" w:eastAsiaTheme="minorEastAsia" w:hAnsi="Times" w:cs="Times New Roman"/>
          <w:iCs/>
        </w:rPr>
        <w:t>for th</w:t>
      </w:r>
      <w:r>
        <w:rPr>
          <w:rFonts w:ascii="Times" w:eastAsiaTheme="minorEastAsia" w:hAnsi="Times" w:cs="Times New Roman"/>
          <w:iCs/>
        </w:rPr>
        <w:t>is</w:t>
      </w:r>
      <w:r w:rsidR="00BB439D">
        <w:rPr>
          <w:rFonts w:ascii="Times" w:eastAsiaTheme="minorEastAsia" w:hAnsi="Times" w:cs="Times New Roman"/>
          <w:iCs/>
        </w:rPr>
        <w:t xml:space="preserve"> one-dimensional model </w:t>
      </w:r>
      <w:r w:rsidR="004159F1">
        <w:rPr>
          <w:rFonts w:ascii="Times" w:eastAsiaTheme="minorEastAsia" w:hAnsi="Times" w:cs="Times New Roman"/>
          <w:iCs/>
        </w:rPr>
        <w:t>to find</w:t>
      </w:r>
      <w:r w:rsidR="00B44161">
        <w:rPr>
          <w:rFonts w:ascii="Times" w:eastAsiaTheme="minorEastAsia" w:hAnsi="Times" w:cs="Times New Roman"/>
          <w:iCs/>
        </w:rPr>
        <w:t xml:space="preserve"> </w:t>
      </w:r>
      <w:r w:rsidR="00BB439D">
        <w:rPr>
          <w:rFonts w:ascii="Times" w:eastAsiaTheme="minorEastAsia" w:hAnsi="Times" w:cs="Times New Roman"/>
          <w:iCs/>
        </w:rPr>
        <w:t>the dependence of the observations</w:t>
      </w:r>
      <w:r w:rsidR="00BB439D" w:rsidRPr="00BB439D">
        <w:rPr>
          <w:rFonts w:ascii="Cambria Math" w:hAnsi="Cambria Math"/>
          <w:b/>
          <w:iCs/>
        </w:rPr>
        <w:t xml:space="preserve"> </w:t>
      </w:r>
      <m:oMath>
        <m:r>
          <m:rPr>
            <m:sty m:val="bi"/>
          </m:rPr>
          <w:rPr>
            <w:rFonts w:ascii="Cambria Math" w:hAnsi="Cambria Math"/>
          </w:rPr>
          <m:t>y</m:t>
        </m:r>
      </m:oMath>
      <w:r w:rsidR="00BB439D">
        <w:rPr>
          <w:rFonts w:ascii="Cambria Math" w:eastAsiaTheme="minorEastAsia" w:hAnsi="Cambria Math"/>
          <w:bCs/>
          <w:iCs/>
        </w:rPr>
        <w:t xml:space="preserve"> on the emissions </w:t>
      </w:r>
      <m:oMath>
        <m:r>
          <m:rPr>
            <m:sty m:val="bi"/>
          </m:rPr>
          <w:rPr>
            <w:rFonts w:ascii="Cambria Math" w:hAnsi="Cambria Math"/>
          </w:rPr>
          <m:t>x</m:t>
        </m:r>
      </m:oMath>
      <w:r w:rsidR="001F446D">
        <w:rPr>
          <w:rFonts w:ascii="Cambria Math" w:eastAsiaTheme="minorEastAsia" w:hAnsi="Cambria Math"/>
          <w:b/>
        </w:rPr>
        <w:t xml:space="preserve"> </w:t>
      </w:r>
      <w:r w:rsidR="001F446D">
        <w:rPr>
          <w:rFonts w:ascii="Times" w:eastAsiaTheme="minorEastAsia" w:hAnsi="Times" w:cs="Times New Roman"/>
          <w:iCs/>
        </w:rPr>
        <w:t>assuming the model is in steady state</w:t>
      </w:r>
      <w:r w:rsidR="00BB439D" w:rsidRPr="00BB439D">
        <w:rPr>
          <w:rFonts w:ascii="Cambria Math" w:eastAsiaTheme="minorEastAsia" w:hAnsi="Cambria Math"/>
          <w:bCs/>
        </w:rPr>
        <w:t>.</w:t>
      </w:r>
      <w:r w:rsidR="00BB439D">
        <w:rPr>
          <w:rFonts w:ascii="Times" w:eastAsiaTheme="minorEastAsia" w:hAnsi="Times" w:cs="Times New Roman"/>
          <w:iCs/>
        </w:rPr>
        <w:t xml:space="preserve"> The solution takes</w:t>
      </w:r>
      <w:r w:rsidR="00B44161">
        <w:rPr>
          <w:rFonts w:ascii="Times" w:eastAsiaTheme="minorEastAsia" w:hAnsi="Times" w:cs="Times New Roman"/>
          <w:iCs/>
        </w:rPr>
        <w:t xml:space="preserve"> the form </w:t>
      </w:r>
      <m:oMath>
        <m:r>
          <m:rPr>
            <m:sty m:val="bi"/>
          </m:rPr>
          <w:rPr>
            <w:rFonts w:ascii="Cambria Math" w:hAnsi="Cambria Math"/>
          </w:rPr>
          <m:t>y=</m:t>
        </m:r>
        <m:r>
          <m:rPr>
            <m:sty m:val="b"/>
          </m:rPr>
          <w:rPr>
            <w:rFonts w:ascii="Cambria Math" w:hAnsi="Cambria Math"/>
          </w:rPr>
          <m:t>K</m:t>
        </m:r>
        <m:r>
          <m:rPr>
            <m:sty m:val="bi"/>
          </m:rPr>
          <w:rPr>
            <w:rFonts w:ascii="Cambria Math" w:hAnsi="Cambria Math"/>
          </w:rPr>
          <m:t>x+c</m:t>
        </m:r>
      </m:oMath>
      <w:r w:rsidR="00B44161">
        <w:rPr>
          <w:rFonts w:ascii="Times" w:eastAsiaTheme="minorEastAsia" w:hAnsi="Times" w:cs="Times New Roman"/>
          <w:bCs/>
        </w:rPr>
        <w:t xml:space="preserve">, </w:t>
      </w:r>
      <w:r w:rsidR="004159F1">
        <w:rPr>
          <w:rFonts w:ascii="Times" w:eastAsiaTheme="minorEastAsia" w:hAnsi="Times" w:cs="Times New Roman"/>
          <w:bCs/>
        </w:rPr>
        <w:t xml:space="preserve">where </w:t>
      </w:r>
      <m:oMath>
        <m:r>
          <m:rPr>
            <m:sty m:val="b"/>
          </m:rPr>
          <w:rPr>
            <w:rFonts w:ascii="Cambria Math" w:hAnsi="Cambria Math"/>
          </w:rPr>
          <m:t>K</m:t>
        </m:r>
      </m:oMath>
      <w:r w:rsidR="004159F1">
        <w:rPr>
          <w:rFonts w:ascii="Times" w:eastAsiaTheme="minorEastAsia" w:hAnsi="Times" w:cs="Times New Roman"/>
          <w:iCs/>
        </w:rPr>
        <w:t xml:space="preserve"> is the Jacobian matrix</w:t>
      </w:r>
      <w:r w:rsidR="001F446D">
        <w:rPr>
          <w:rFonts w:ascii="Times" w:eastAsiaTheme="minorEastAsia" w:hAnsi="Times" w:cs="Times New Roman"/>
          <w:iCs/>
        </w:rPr>
        <w:t xml:space="preserve"> </w:t>
      </w:r>
      <w:r w:rsidR="004159F1">
        <w:rPr>
          <w:rFonts w:ascii="Times" w:eastAsiaTheme="minorEastAsia" w:hAnsi="Times" w:cs="Times New Roman"/>
        </w:rPr>
        <w:t xml:space="preserve">and </w:t>
      </w:r>
      <w:r w:rsidR="004159F1">
        <w:rPr>
          <w:rFonts w:ascii="Times" w:eastAsiaTheme="minorEastAsia" w:hAnsi="Times" w:cs="Times New Roman"/>
          <w:bCs/>
          <w:iCs/>
        </w:rPr>
        <w:t>is</w:t>
      </w:r>
      <w:r w:rsidR="001F446D" w:rsidRPr="001F446D">
        <w:rPr>
          <w:rFonts w:ascii="Cambria Math" w:hAnsi="Cambria Math"/>
          <w:b/>
        </w:rPr>
        <w:t xml:space="preserve"> </w:t>
      </w:r>
      <m:oMath>
        <m:r>
          <m:rPr>
            <m:sty m:val="bi"/>
          </m:rPr>
          <w:rPr>
            <w:rFonts w:ascii="Cambria Math" w:hAnsi="Cambria Math"/>
          </w:rPr>
          <m:t>c</m:t>
        </m:r>
      </m:oMath>
      <w:r w:rsidR="004159F1">
        <w:rPr>
          <w:rFonts w:ascii="Times" w:eastAsiaTheme="minorEastAsia" w:hAnsi="Times" w:cs="Times New Roman"/>
          <w:bCs/>
          <w:iCs/>
        </w:rPr>
        <w:t xml:space="preserve"> constant</w:t>
      </w:r>
      <w:r w:rsidR="00BB439D">
        <w:rPr>
          <w:rFonts w:ascii="Times" w:eastAsiaTheme="minorEastAsia" w:hAnsi="Times" w:cs="Times New Roman"/>
          <w:iCs/>
        </w:rPr>
        <w:t>.</w:t>
      </w:r>
      <w:r w:rsidR="001F446D">
        <w:rPr>
          <w:rFonts w:ascii="Times" w:eastAsiaTheme="minorEastAsia" w:hAnsi="Times" w:cs="Times New Roman"/>
          <w:iCs/>
        </w:rPr>
        <w:t xml:space="preserve"> In a</w:t>
      </w:r>
      <w:r w:rsidR="00814F93">
        <w:rPr>
          <w:rFonts w:ascii="Times" w:eastAsiaTheme="minorEastAsia" w:hAnsi="Times" w:cs="Times New Roman"/>
          <w:iCs/>
        </w:rPr>
        <w:t>n</w:t>
      </w:r>
      <w:r w:rsidR="001F446D">
        <w:rPr>
          <w:rFonts w:ascii="Times" w:eastAsiaTheme="minorEastAsia" w:hAnsi="Times" w:cs="Times New Roman"/>
          <w:iCs/>
        </w:rPr>
        <w:t xml:space="preserve"> inversion that optimizes only emissions, </w:t>
      </w:r>
      <m:oMath>
        <m:r>
          <m:rPr>
            <m:sty m:val="b"/>
          </m:rPr>
          <w:rPr>
            <w:rFonts w:ascii="Cambria Math" w:hAnsi="Cambria Math"/>
          </w:rPr>
          <m:t>K</m:t>
        </m:r>
      </m:oMath>
      <w:r w:rsidR="001F446D">
        <w:rPr>
          <w:rFonts w:ascii="Times" w:eastAsiaTheme="minorEastAsia" w:hAnsi="Times" w:cs="Times New Roman"/>
          <w:bCs/>
        </w:rPr>
        <w:t xml:space="preserve"> is lower diagonal </w:t>
      </w:r>
      <w:r w:rsidR="00E331EB">
        <w:rPr>
          <w:rFonts w:ascii="Times" w:eastAsiaTheme="minorEastAsia" w:hAnsi="Times" w:cs="Times New Roman"/>
          <w:bCs/>
        </w:rPr>
        <w:t xml:space="preserve">with entries equal to the 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331EB">
        <w:rPr>
          <w:rFonts w:ascii="Times" w:eastAsiaTheme="minorEastAsia" w:hAnsi="Times" w:cs="Times New Roman"/>
          <w:bCs/>
        </w:rPr>
        <w:t xml:space="preserve"> </w:t>
      </w:r>
      <w:r w:rsidR="001F446D">
        <w:rPr>
          <w:rFonts w:ascii="Times" w:eastAsiaTheme="minorEastAsia" w:hAnsi="Times" w:cs="Times New Roman"/>
          <w:bCs/>
        </w:rPr>
        <w:t>and</w:t>
      </w:r>
      <w:r w:rsidR="001F446D">
        <w:rPr>
          <w:rFonts w:ascii="Times" w:eastAsiaTheme="minorEastAsia" w:hAnsi="Times" w:cs="Times New Roman"/>
          <w:iCs/>
        </w:rPr>
        <w:t xml:space="preserve"> </w:t>
      </w:r>
      <m:oMath>
        <m:r>
          <m:rPr>
            <m:sty m:val="bi"/>
          </m:rPr>
          <w:rPr>
            <w:rFonts w:ascii="Cambria Math" w:hAnsi="Cambria Math"/>
          </w:rPr>
          <m:t>c</m:t>
        </m:r>
        <m:r>
          <m:rPr>
            <m:sty m:val="p"/>
          </m:rPr>
          <w:rPr>
            <w:rFonts w:ascii="Cambria Math" w:hAnsi="Cambria Math"/>
          </w:rPr>
          <m:t>=</m:t>
        </m:r>
        <m:sSup>
          <m:sSupPr>
            <m:ctrlPr>
              <w:rPr>
                <w:rFonts w:ascii="Cambria Math" w:hAnsi="Cambria Math"/>
                <w:bCs/>
                <w:iCs/>
              </w:rPr>
            </m:ctrlPr>
          </m:sSupPr>
          <m:e>
            <m:d>
              <m:dPr>
                <m:begChr m:val="["/>
                <m:endChr m:val="]"/>
                <m:ctrlPr>
                  <w:rPr>
                    <w:rFonts w:ascii="Cambria Math" w:hAnsi="Cambria Math"/>
                    <w:bCs/>
                    <w:iCs/>
                  </w:rPr>
                </m:ctrlPr>
              </m:dPr>
              <m:e>
                <m:r>
                  <w:rPr>
                    <w:rFonts w:ascii="Cambria Math" w:hAnsi="Cambria Math"/>
                  </w:rPr>
                  <m:t>BC, BC, …, BC</m:t>
                </m:r>
              </m:e>
            </m:d>
          </m:e>
          <m:sup>
            <m:r>
              <m:rPr>
                <m:sty m:val="p"/>
              </m:rPr>
              <w:rPr>
                <w:rFonts w:ascii="Cambria Math" w:hAnsi="Cambria Math"/>
              </w:rPr>
              <m:t>T</m:t>
            </m:r>
          </m:sup>
        </m:sSup>
      </m:oMath>
      <w:r w:rsidR="001F446D">
        <w:rPr>
          <w:rFonts w:ascii="Times" w:eastAsiaTheme="minorEastAsia" w:hAnsi="Times" w:cs="Times New Roman"/>
          <w:bCs/>
          <w:iCs/>
        </w:rPr>
        <w:t>. In a</w:t>
      </w:r>
      <w:r w:rsidR="00814F93">
        <w:rPr>
          <w:rFonts w:ascii="Times" w:eastAsiaTheme="minorEastAsia" w:hAnsi="Times" w:cs="Times New Roman"/>
          <w:bCs/>
          <w:iCs/>
        </w:rPr>
        <w:t>n inversion</w:t>
      </w:r>
      <w:r w:rsidR="001F446D">
        <w:rPr>
          <w:rFonts w:ascii="Times" w:eastAsiaTheme="minorEastAsia" w:hAnsi="Times" w:cs="Times New Roman"/>
          <w:bCs/>
          <w:iCs/>
        </w:rPr>
        <w:t xml:space="preserve"> that </w:t>
      </w:r>
      <w:r w:rsidR="00814F93">
        <w:rPr>
          <w:rFonts w:ascii="Times" w:eastAsiaTheme="minorEastAsia" w:hAnsi="Times" w:cs="Times New Roman"/>
          <w:bCs/>
          <w:iCs/>
        </w:rPr>
        <w:t>optimizes</w:t>
      </w:r>
      <w:r w:rsidR="001F446D">
        <w:rPr>
          <w:rFonts w:ascii="Times" w:eastAsiaTheme="minorEastAsia" w:hAnsi="Times" w:cs="Times New Roman"/>
          <w:bCs/>
          <w:iCs/>
        </w:rPr>
        <w:t xml:space="preserve"> the boundary condition, </w:t>
      </w:r>
      <w:r w:rsidR="00DC0B0C">
        <w:rPr>
          <w:rFonts w:ascii="Times" w:eastAsiaTheme="minorEastAsia" w:hAnsi="Times" w:cs="Times New Roman"/>
          <w:bCs/>
          <w:iCs/>
        </w:rPr>
        <w:t xml:space="preserve">the Jacobian is lower diagonal other than </w:t>
      </w:r>
      <w:r w:rsidR="001F446D">
        <w:rPr>
          <w:rFonts w:ascii="Times" w:eastAsiaTheme="minorEastAsia" w:hAnsi="Times" w:cs="Times New Roman"/>
          <w:bCs/>
        </w:rPr>
        <w:t>the column corresponding to the boundary condition</w:t>
      </w:r>
      <w:r w:rsidR="00DC0B0C">
        <w:rPr>
          <w:rFonts w:ascii="Times" w:eastAsiaTheme="minorEastAsia" w:hAnsi="Times" w:cs="Times New Roman"/>
          <w:bCs/>
        </w:rPr>
        <w:t>, which</w:t>
      </w:r>
      <w:r w:rsidR="001F446D">
        <w:rPr>
          <w:rFonts w:ascii="Times" w:eastAsiaTheme="minorEastAsia" w:hAnsi="Times" w:cs="Times New Roman"/>
          <w:bCs/>
        </w:rPr>
        <w:t xml:space="preserve"> is</w:t>
      </w:r>
      <w:r w:rsidR="00DC0B0C">
        <w:rPr>
          <w:rFonts w:ascii="Times" w:eastAsiaTheme="minorEastAsia" w:hAnsi="Times" w:cs="Times New Roman"/>
          <w:bCs/>
        </w:rPr>
        <w:t xml:space="preserve"> given by</w:t>
      </w:r>
      <w:r w:rsidR="001F446D">
        <w:rPr>
          <w:rFonts w:ascii="Times" w:eastAsiaTheme="minorEastAsia" w:hAnsi="Times" w:cs="Times New Roman"/>
          <w:bCs/>
        </w:rPr>
        <w:t xml:space="preserve"> </w:t>
      </w:r>
      <m:oMath>
        <m:sSup>
          <m:sSupPr>
            <m:ctrlPr>
              <w:rPr>
                <w:rFonts w:ascii="Cambria Math" w:hAnsi="Cambria Math"/>
                <w:bCs/>
                <w:iCs/>
              </w:rPr>
            </m:ctrlPr>
          </m:sSupPr>
          <m:e>
            <m:sSub>
              <m:sSubPr>
                <m:ctrlPr>
                  <w:rPr>
                    <w:rFonts w:ascii="Cambria Math" w:hAnsi="Cambria Math"/>
                    <w:bCs/>
                    <w:i/>
                    <w:iCs/>
                  </w:rPr>
                </m:ctrlPr>
              </m:sSubPr>
              <m:e>
                <m:r>
                  <m:rPr>
                    <m:sty m:val="bi"/>
                  </m:rPr>
                  <w:rPr>
                    <w:rFonts w:ascii="Cambria Math" w:hAnsi="Cambria Math"/>
                  </w:rPr>
                  <m:t>K</m:t>
                </m:r>
                <m:ctrlPr>
                  <w:rPr>
                    <w:rFonts w:ascii="Cambria Math" w:hAnsi="Cambria Math"/>
                    <w:b/>
                    <w:i/>
                    <w:iCs/>
                  </w:rPr>
                </m:ctrlPr>
              </m:e>
              <m:sub>
                <m:r>
                  <w:rPr>
                    <w:rFonts w:ascii="Cambria Math" w:hAnsi="Cambria Math"/>
                  </w:rPr>
                  <m:t>BC</m:t>
                </m:r>
              </m:sub>
            </m:sSub>
            <m:r>
              <w:rPr>
                <w:rFonts w:ascii="Cambria Math" w:hAnsi="Cambria Math"/>
              </w:rPr>
              <m:t>=</m:t>
            </m:r>
            <m:d>
              <m:dPr>
                <m:begChr m:val="["/>
                <m:endChr m:val="]"/>
                <m:ctrlPr>
                  <w:rPr>
                    <w:rFonts w:ascii="Cambria Math" w:hAnsi="Cambria Math"/>
                    <w:bCs/>
                    <w:iCs/>
                  </w:rPr>
                </m:ctrlPr>
              </m:dPr>
              <m:e>
                <m:r>
                  <w:rPr>
                    <w:rFonts w:ascii="Cambria Math" w:hAnsi="Cambria Math"/>
                  </w:rPr>
                  <m:t>1, 1, …, 1</m:t>
                </m:r>
              </m:e>
            </m:d>
          </m:e>
          <m:sup>
            <m:r>
              <m:rPr>
                <m:sty m:val="p"/>
              </m:rPr>
              <w:rPr>
                <w:rFonts w:ascii="Cambria Math" w:hAnsi="Cambria Math"/>
              </w:rPr>
              <m:t>T</m:t>
            </m:r>
          </m:sup>
        </m:sSup>
      </m:oMath>
      <w:r w:rsidR="00DC0B0C">
        <w:rPr>
          <w:rFonts w:ascii="Times" w:eastAsiaTheme="minorEastAsia" w:hAnsi="Times" w:cs="Times New Roman"/>
          <w:bCs/>
          <w:iCs/>
        </w:rPr>
        <w:t xml:space="preserve">, </w:t>
      </w:r>
      <w:r w:rsidR="001F446D">
        <w:rPr>
          <w:rFonts w:ascii="Times" w:eastAsiaTheme="minorEastAsia" w:hAnsi="Times" w:cs="Times New Roman"/>
          <w:bCs/>
        </w:rPr>
        <w:t xml:space="preserve">and </w:t>
      </w:r>
      <m:oMath>
        <m:r>
          <m:rPr>
            <m:sty m:val="bi"/>
          </m:rPr>
          <w:rPr>
            <w:rFonts w:ascii="Cambria Math" w:hAnsi="Cambria Math"/>
          </w:rPr>
          <m:t>c</m:t>
        </m:r>
        <m:r>
          <m:rPr>
            <m:sty m:val="p"/>
          </m:rPr>
          <w:rPr>
            <w:rFonts w:ascii="Cambria Math" w:hAnsi="Cambria Math"/>
          </w:rPr>
          <m:t>=</m:t>
        </m:r>
        <m:acc>
          <m:accPr>
            <m:chr m:val="⃗"/>
            <m:ctrlPr>
              <w:rPr>
                <w:rFonts w:ascii="Cambria Math" w:hAnsi="Cambria Math"/>
                <w:b/>
                <w:iCs/>
              </w:rPr>
            </m:ctrlPr>
          </m:accPr>
          <m:e>
            <m:r>
              <m:rPr>
                <m:sty m:val="b"/>
              </m:rPr>
              <w:rPr>
                <w:rFonts w:ascii="Cambria Math" w:hAnsi="Cambria Math"/>
              </w:rPr>
              <m:t>0</m:t>
            </m:r>
          </m:e>
        </m:acc>
      </m:oMath>
      <w:r w:rsidR="001F446D">
        <w:rPr>
          <w:rFonts w:ascii="Times" w:eastAsiaTheme="minorEastAsia" w:hAnsi="Times" w:cs="Times New Roman"/>
          <w:bCs/>
          <w:iCs/>
        </w:rPr>
        <w:t>.</w:t>
      </w:r>
    </w:p>
    <w:p w14:paraId="3F9325E0" w14:textId="77777777" w:rsidR="00BB439D" w:rsidRDefault="00BB439D" w:rsidP="0059263C">
      <w:pPr>
        <w:rPr>
          <w:rFonts w:ascii="Times" w:eastAsiaTheme="minorEastAsia" w:hAnsi="Times" w:cs="Times New Roman"/>
          <w:iCs/>
        </w:rPr>
      </w:pPr>
    </w:p>
    <w:p w14:paraId="499ADE2B" w14:textId="06CCDD86" w:rsidR="00C80C1F" w:rsidRPr="00D63D3C" w:rsidRDefault="00DC0B0C" w:rsidP="007A237D">
      <w:pPr>
        <w:rPr>
          <w:rFonts w:ascii="Times" w:eastAsiaTheme="minorEastAsia" w:hAnsi="Times" w:cs="Times New Roman"/>
          <w:iCs/>
        </w:rPr>
      </w:pPr>
      <w:r>
        <w:rPr>
          <w:rFonts w:ascii="Times" w:eastAsiaTheme="minorEastAsia" w:hAnsi="Times" w:cs="Times New Roman"/>
          <w:iCs/>
        </w:rPr>
        <w:t xml:space="preserve">We solve the inversion </w:t>
      </w:r>
      <w:r w:rsidR="00D63D3C">
        <w:rPr>
          <w:rFonts w:ascii="Times" w:eastAsiaTheme="minorEastAsia" w:hAnsi="Times" w:cs="Times New Roman"/>
          <w:iCs/>
        </w:rPr>
        <w:t>with</w:t>
      </w:r>
      <w:r w:rsidR="00D51266">
        <w:rPr>
          <w:rFonts w:ascii="Times" w:eastAsiaTheme="minorEastAsia" w:hAnsi="Times" w:cs="Times New Roman"/>
          <w:iCs/>
        </w:rPr>
        <w:t xml:space="preserve"> the “true” boundary condition</w:t>
      </w:r>
      <w:r w:rsidR="00D63D3C">
        <w:rPr>
          <w:rFonts w:ascii="Times" w:eastAsiaTheme="minorEastAsia" w:hAnsi="Times" w:cs="Times New Roman"/>
          <w:iCs/>
        </w:rPr>
        <w:t xml:space="preserve">, perturb the boundary condition by a constant, and solve the inversion again. Following equation (5), </w:t>
      </w:r>
      <w:r w:rsidR="00D63D3C">
        <w:rPr>
          <w:rFonts w:ascii="Times New Roman" w:eastAsiaTheme="minorEastAsia" w:hAnsi="Times New Roman" w:cs="Times New Roman"/>
          <w:iCs/>
        </w:rPr>
        <w:t>t</w:t>
      </w:r>
      <w:r w:rsidR="009C277C">
        <w:rPr>
          <w:rFonts w:ascii="Times New Roman" w:eastAsiaTheme="minorEastAsia" w:hAnsi="Times New Roman" w:cs="Times New Roman"/>
          <w:iCs/>
        </w:rPr>
        <w:t xml:space="preserve">he sensitivity of the posterior emissions to a constant error in the boundary condition is given by the row-wise sum of the </w:t>
      </w:r>
      <w:r w:rsidR="00C636D3">
        <w:rPr>
          <w:rFonts w:ascii="Times New Roman" w:eastAsiaTheme="minorEastAsia" w:hAnsi="Times New Roman" w:cs="Times New Roman"/>
          <w:iCs/>
        </w:rPr>
        <w:t>gain matrix</w:t>
      </w:r>
      <w:r w:rsidR="00D96AFE">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D63D3C">
        <w:rPr>
          <w:rFonts w:ascii="Times New Roman" w:eastAsiaTheme="minorEastAsia" w:hAnsi="Times New Roman" w:cs="Times New Roman"/>
          <w:bCs/>
        </w:rPr>
        <w:t xml:space="preserve"> weighted by the error in the boundary condition</w:t>
      </w:r>
      <w:r w:rsidR="00D63D3C">
        <w:rPr>
          <w:rFonts w:ascii="Times New Roman" w:eastAsiaTheme="minorEastAsia" w:hAnsi="Times New Roman" w:cs="Times New Roman"/>
          <w:iCs/>
        </w:rPr>
        <w:t xml:space="preserve">. The row-wise sum of </w:t>
      </w:r>
      <m:oMath>
        <m:r>
          <m:rPr>
            <m:sty m:val="b"/>
          </m:rPr>
          <w:rPr>
            <w:rFonts w:ascii="Cambria Math" w:eastAsiaTheme="minorEastAsia" w:hAnsi="Cambria Math" w:cs="Times New Roman"/>
          </w:rPr>
          <m:t>G</m:t>
        </m:r>
      </m:oMath>
      <w:r w:rsidR="00F07F72">
        <w:rPr>
          <w:rFonts w:ascii="Times New Roman" w:eastAsiaTheme="minorEastAsia" w:hAnsi="Times New Roman" w:cs="Times New Roman"/>
          <w:iCs/>
        </w:rPr>
        <w:t xml:space="preserve"> is dictated by the structure of the matrix. </w:t>
      </w:r>
      <w:commentRangeStart w:id="190"/>
      <w:r w:rsidR="00416D43">
        <w:rPr>
          <w:rFonts w:ascii="Times New Roman" w:eastAsiaTheme="minorEastAsia" w:hAnsi="Times New Roman" w:cs="Times New Roman"/>
          <w:iCs/>
        </w:rPr>
        <w:t xml:space="preserve">Because optimized emissions are most sensitive to nearby observations, </w:t>
      </w:r>
      <m:oMath>
        <m:r>
          <m:rPr>
            <m:sty m:val="b"/>
          </m:rPr>
          <w:rPr>
            <w:rFonts w:ascii="Cambria Math" w:eastAsiaTheme="minorEastAsia" w:hAnsi="Cambria Math" w:cs="Times New Roman"/>
          </w:rPr>
          <m:t>G</m:t>
        </m:r>
      </m:oMath>
      <w:r w:rsidR="00416D43">
        <w:rPr>
          <w:rFonts w:ascii="Times New Roman" w:eastAsiaTheme="minorEastAsia" w:hAnsi="Times New Roman" w:cs="Times New Roman"/>
          <w:iCs/>
        </w:rPr>
        <w:t xml:space="preserve"> is banded.</w:t>
      </w:r>
      <w:commentRangeEnd w:id="190"/>
      <w:r w:rsidR="00416D43">
        <w:rPr>
          <w:rStyle w:val="CommentReference"/>
        </w:rPr>
        <w:commentReference w:id="190"/>
      </w:r>
      <w:r w:rsidR="00416D43">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rPr>
        <w:t xml:space="preserve"> is positive for </w:t>
      </w:r>
      <w:r w:rsidR="00E03CC6">
        <w:rPr>
          <w:rFonts w:ascii="Times New Roman" w:eastAsiaTheme="minorEastAsia" w:hAnsi="Times New Roman" w:cs="Times New Roman"/>
        </w:rPr>
        <w:t xml:space="preserve">observations </w:t>
      </w:r>
      <w:r w:rsidR="00C80C1F">
        <w:rPr>
          <w:rFonts w:ascii="Times New Roman" w:eastAsiaTheme="minorEastAsia" w:hAnsi="Times New Roman" w:cs="Times New Roman"/>
        </w:rPr>
        <w:t xml:space="preserve">downstream </w:t>
      </w:r>
      <w:r w:rsidR="00E03CC6">
        <w:rPr>
          <w:rFonts w:ascii="Times New Roman" w:eastAsiaTheme="minorEastAsia" w:hAnsi="Times New Roman" w:cs="Times New Roman"/>
        </w:rPr>
        <w:t>of</w:t>
      </w:r>
      <w:r w:rsidR="00C80C1F">
        <w:rPr>
          <w:rFonts w:ascii="Times New Roman" w:eastAsiaTheme="minorEastAsia" w:hAnsi="Times New Roman" w:cs="Times New Roman"/>
        </w:rPr>
        <w:t xml:space="preserve"> grid cell </w:t>
      </w:r>
      <m:oMath>
        <m:r>
          <w:rPr>
            <w:rFonts w:ascii="Cambria Math" w:eastAsiaTheme="minorEastAsia" w:hAnsi="Cambria Math" w:cs="Times New Roman"/>
          </w:rPr>
          <m:t>i</m:t>
        </m:r>
      </m:oMath>
      <w:r w:rsidR="00C80C1F">
        <w:rPr>
          <w:rFonts w:ascii="Times New Roman" w:eastAsiaTheme="minorEastAsia" w:hAnsi="Times New Roman" w:cs="Times New Roman"/>
          <w:bCs/>
        </w:rPr>
        <w:t xml:space="preserve"> and negative </w:t>
      </w:r>
      <w:r w:rsidR="00E03CC6">
        <w:rPr>
          <w:rFonts w:ascii="Times New Roman" w:eastAsiaTheme="minorEastAsia" w:hAnsi="Times New Roman" w:cs="Times New Roman"/>
          <w:bCs/>
        </w:rPr>
        <w:t xml:space="preserve">for </w:t>
      </w:r>
      <w:r w:rsidR="00C80C1F">
        <w:rPr>
          <w:rFonts w:ascii="Times New Roman" w:eastAsiaTheme="minorEastAsia" w:hAnsi="Times New Roman" w:cs="Times New Roman"/>
          <w:bCs/>
        </w:rPr>
        <w:t>upstream observations</w:t>
      </w:r>
      <w:r w:rsidR="00E03CC6">
        <w:rPr>
          <w:rFonts w:ascii="Times New Roman" w:eastAsiaTheme="minorEastAsia" w:hAnsi="Times New Roman" w:cs="Times New Roman"/>
          <w:bCs/>
        </w:rPr>
        <w:t>,</w:t>
      </w:r>
      <w:r w:rsidR="00D96AFE">
        <w:rPr>
          <w:rFonts w:ascii="Times New Roman" w:eastAsiaTheme="minorEastAsia" w:hAnsi="Times New Roman" w:cs="Times New Roman"/>
          <w:bCs/>
        </w:rPr>
        <w:t xml:space="preserve"> which </w:t>
      </w:r>
      <w:r w:rsidR="00416D43">
        <w:rPr>
          <w:rFonts w:ascii="Times New Roman" w:eastAsiaTheme="minorEastAsia" w:hAnsi="Times New Roman" w:cs="Times New Roman"/>
          <w:bCs/>
        </w:rPr>
        <w:t xml:space="preserve">preserves </w:t>
      </w:r>
      <w:commentRangeStart w:id="191"/>
      <w:commentRangeStart w:id="192"/>
      <w:r w:rsidR="00416D43">
        <w:rPr>
          <w:rFonts w:ascii="Times New Roman" w:eastAsiaTheme="minorEastAsia" w:hAnsi="Times New Roman" w:cs="Times New Roman"/>
          <w:bCs/>
        </w:rPr>
        <w:t>mass in the inversion</w:t>
      </w:r>
      <w:commentRangeEnd w:id="191"/>
      <w:r w:rsidR="00416D43">
        <w:rPr>
          <w:rStyle w:val="CommentReference"/>
        </w:rPr>
        <w:commentReference w:id="191"/>
      </w:r>
      <w:commentRangeEnd w:id="192"/>
      <w:r w:rsidR="00416D43">
        <w:rPr>
          <w:rStyle w:val="CommentReference"/>
        </w:rPr>
        <w:commentReference w:id="192"/>
      </w:r>
      <w:r w:rsidR="00416D43">
        <w:rPr>
          <w:rFonts w:ascii="Times New Roman" w:eastAsiaTheme="minorEastAsia" w:hAnsi="Times New Roman" w:cs="Times New Roman"/>
          <w:bCs/>
        </w:rPr>
        <w:t>.</w:t>
      </w:r>
      <w:r w:rsidR="00D96AFE">
        <w:rPr>
          <w:rFonts w:ascii="Times New Roman" w:eastAsiaTheme="minorEastAsia" w:hAnsi="Times New Roman" w:cs="Times New Roman"/>
          <w:bCs/>
        </w:rPr>
        <w:t xml:space="preserve"> Th</w:t>
      </w:r>
      <w:r w:rsidR="00E03CC6">
        <w:rPr>
          <w:rFonts w:ascii="Times New Roman" w:eastAsiaTheme="minorEastAsia" w:hAnsi="Times New Roman" w:cs="Times New Roman"/>
          <w:bCs/>
        </w:rPr>
        <w:t xml:space="preserve">e magnitude of the </w:t>
      </w:r>
      <w:r w:rsidR="00D96AFE">
        <w:rPr>
          <w:rFonts w:ascii="Times New Roman" w:eastAsiaTheme="minorEastAsia" w:hAnsi="Times New Roman" w:cs="Times New Roman"/>
          <w:bCs/>
        </w:rPr>
        <w:t>sensitivities</w:t>
      </w:r>
      <w:r w:rsidR="00E03CC6">
        <w:rPr>
          <w:rFonts w:ascii="Times New Roman" w:eastAsiaTheme="minorEastAsia" w:hAnsi="Times New Roman" w:cs="Times New Roman"/>
          <w:bCs/>
        </w:rPr>
        <w:t xml:space="preserve"> decreases as the distance between the observation</w:t>
      </w:r>
      <w:r w:rsidR="00D96AFE">
        <w:rPr>
          <w:rFonts w:ascii="Times New Roman" w:eastAsiaTheme="minorEastAsia" w:hAnsi="Times New Roman" w:cs="Times New Roman"/>
          <w:bCs/>
        </w:rPr>
        <w:t>s</w:t>
      </w:r>
      <w:r w:rsidR="00E03CC6">
        <w:rPr>
          <w:rFonts w:ascii="Times New Roman" w:eastAsiaTheme="minorEastAsia" w:hAnsi="Times New Roman" w:cs="Times New Roman"/>
          <w:bCs/>
        </w:rPr>
        <w:t xml:space="preserve"> and emission grid cell increases</w:t>
      </w:r>
      <w:r w:rsidR="00D96AFE">
        <w:rPr>
          <w:rFonts w:ascii="Times New Roman" w:eastAsiaTheme="minorEastAsia" w:hAnsi="Times New Roman" w:cs="Times New Roman"/>
          <w:bCs/>
        </w:rPr>
        <w:t xml:space="preserve">. </w:t>
      </w:r>
      <w:r w:rsidR="006967CB">
        <w:rPr>
          <w:rFonts w:ascii="Times New Roman" w:eastAsiaTheme="minorEastAsia" w:hAnsi="Times New Roman" w:cs="Times New Roman"/>
          <w:bCs/>
        </w:rPr>
        <w:t xml:space="preserve">The </w:t>
      </w:r>
      <w:r w:rsidR="00A65677">
        <w:rPr>
          <w:rFonts w:ascii="Times New Roman" w:eastAsiaTheme="minorEastAsia" w:hAnsi="Times New Roman" w:cs="Times New Roman"/>
          <w:bCs/>
        </w:rPr>
        <w:t>influence of the boundary condition</w:t>
      </w:r>
      <w:r w:rsidR="00D96AFE">
        <w:rPr>
          <w:rFonts w:ascii="Times New Roman" w:eastAsiaTheme="minorEastAsia" w:hAnsi="Times New Roman" w:cs="Times New Roman"/>
        </w:rPr>
        <w:t xml:space="preserve"> </w:t>
      </w:r>
      <w:r w:rsidR="00D96AFE">
        <w:rPr>
          <w:rFonts w:ascii="Times New Roman" w:eastAsiaTheme="minorEastAsia" w:hAnsi="Times New Roman" w:cs="Times New Roman"/>
          <w:bCs/>
        </w:rPr>
        <w:t xml:space="preserve">is </w:t>
      </w:r>
      <w:r w:rsidR="006967CB">
        <w:rPr>
          <w:rFonts w:ascii="Times New Roman" w:eastAsiaTheme="minorEastAsia" w:hAnsi="Times New Roman" w:cs="Times New Roman"/>
          <w:bCs/>
        </w:rPr>
        <w:t xml:space="preserve">therefore </w:t>
      </w:r>
      <w:r w:rsidR="00D96AFE">
        <w:rPr>
          <w:rFonts w:ascii="Times New Roman" w:eastAsiaTheme="minorEastAsia" w:hAnsi="Times New Roman" w:cs="Times New Roman"/>
          <w:bCs/>
        </w:rPr>
        <w:t xml:space="preserve">largest for upstream grid cells, where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bCs/>
        </w:rPr>
        <w:t xml:space="preserve"> has</w:t>
      </w:r>
      <w:r w:rsidR="00D96AFE">
        <w:rPr>
          <w:rFonts w:ascii="Times New Roman" w:eastAsiaTheme="minorEastAsia" w:hAnsi="Times New Roman" w:cs="Times New Roman"/>
          <w:bCs/>
        </w:rPr>
        <w:t xml:space="preserve"> </w:t>
      </w:r>
      <w:commentRangeStart w:id="193"/>
      <w:commentRangeStart w:id="194"/>
      <w:r w:rsidR="00416D43">
        <w:rPr>
          <w:rFonts w:ascii="Times New Roman" w:eastAsiaTheme="minorEastAsia" w:hAnsi="Times New Roman" w:cs="Times New Roman"/>
          <w:bCs/>
        </w:rPr>
        <w:t xml:space="preserve">fewer negative entries, </w:t>
      </w:r>
      <w:commentRangeEnd w:id="193"/>
      <w:r w:rsidR="00416D43">
        <w:rPr>
          <w:rStyle w:val="CommentReference"/>
        </w:rPr>
        <w:commentReference w:id="193"/>
      </w:r>
      <w:commentRangeEnd w:id="194"/>
      <w:r w:rsidR="00416D43">
        <w:rPr>
          <w:rStyle w:val="CommentReference"/>
        </w:rPr>
        <w:commentReference w:id="194"/>
      </w:r>
      <w:r w:rsidR="00416D43">
        <w:rPr>
          <w:rFonts w:ascii="Times New Roman" w:eastAsiaTheme="minorEastAsia" w:hAnsi="Times New Roman" w:cs="Times New Roman"/>
          <w:bCs/>
        </w:rPr>
        <w:t xml:space="preserve">and </w:t>
      </w:r>
      <w:del w:id="195" w:author="Hannah Nesser" w:date="2023-04-05T18:18:00Z">
        <w:r w:rsidR="00D96AFE" w:rsidDel="0084797D">
          <w:rPr>
            <w:rFonts w:ascii="Times New Roman" w:eastAsiaTheme="minorEastAsia" w:hAnsi="Times New Roman" w:cs="Times New Roman"/>
            <w:bCs/>
          </w:rPr>
          <w:delText xml:space="preserve">and </w:delText>
        </w:r>
      </w:del>
      <w:r w:rsidR="00D96AFE">
        <w:rPr>
          <w:rFonts w:ascii="Times New Roman" w:eastAsiaTheme="minorEastAsia" w:hAnsi="Times New Roman" w:cs="Times New Roman"/>
          <w:bCs/>
        </w:rPr>
        <w:t>decreases with the distance from the boundary</w:t>
      </w:r>
      <w:r w:rsidR="00B83BB7">
        <w:rPr>
          <w:rFonts w:ascii="Times New Roman" w:eastAsiaTheme="minorEastAsia" w:hAnsi="Times New Roman" w:cs="Times New Roman"/>
          <w:bCs/>
        </w:rPr>
        <w:t>.</w:t>
      </w:r>
    </w:p>
    <w:p w14:paraId="0F094154" w14:textId="0958B7C8" w:rsidR="00C80C1F" w:rsidRDefault="00C80C1F" w:rsidP="007A237D">
      <w:pPr>
        <w:rPr>
          <w:rFonts w:ascii="Times New Roman" w:eastAsiaTheme="minorEastAsia" w:hAnsi="Times New Roman" w:cs="Times New Roman"/>
          <w:iCs/>
        </w:rPr>
      </w:pPr>
    </w:p>
    <w:p w14:paraId="74AFBDAB" w14:textId="586F1CFB" w:rsidR="00327CED" w:rsidRDefault="001C7B8A" w:rsidP="007A237D">
      <w:pPr>
        <w:rPr>
          <w:rFonts w:ascii="Times New Roman" w:eastAsiaTheme="minorEastAsia" w:hAnsi="Times New Roman" w:cs="Times New Roman"/>
        </w:rPr>
      </w:pPr>
      <w:r>
        <w:rPr>
          <w:rFonts w:ascii="Times New Roman" w:eastAsiaTheme="minorEastAsia" w:hAnsi="Times New Roman" w:cs="Times New Roman"/>
          <w:iCs/>
        </w:rPr>
        <w:t>T</w:t>
      </w:r>
      <w:r w:rsidR="006967CB">
        <w:rPr>
          <w:rFonts w:ascii="Times New Roman" w:eastAsiaTheme="minorEastAsia" w:hAnsi="Times New Roman" w:cs="Times New Roman"/>
          <w:iCs/>
        </w:rPr>
        <w:t xml:space="preserve">he </w:t>
      </w:r>
      <w:r w:rsidR="00F07F72">
        <w:rPr>
          <w:rFonts w:ascii="Times New Roman" w:eastAsiaTheme="minorEastAsia" w:hAnsi="Times New Roman" w:cs="Times New Roman"/>
          <w:iCs/>
        </w:rPr>
        <w:t>width of the</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gain matrix</w:t>
      </w:r>
      <w:r w:rsidR="00F07F72">
        <w:rPr>
          <w:rFonts w:ascii="Times New Roman" w:eastAsiaTheme="minorEastAsia" w:hAnsi="Times New Roman" w:cs="Times New Roman"/>
          <w:iCs/>
        </w:rPr>
        <w:t xml:space="preserve"> bands</w:t>
      </w:r>
      <w:r>
        <w:rPr>
          <w:rFonts w:ascii="Times New Roman" w:eastAsiaTheme="minorEastAsia" w:hAnsi="Times New Roman" w:cs="Times New Roman"/>
          <w:iCs/>
        </w:rPr>
        <w:t xml:space="preserve"> </w:t>
      </w:r>
      <w:r w:rsidR="00660F83">
        <w:rPr>
          <w:rFonts w:ascii="Times New Roman" w:eastAsiaTheme="minorEastAsia" w:hAnsi="Times New Roman" w:cs="Times New Roman"/>
          <w:iCs/>
        </w:rPr>
        <w:t xml:space="preserve">depends </w:t>
      </w:r>
      <w:r>
        <w:rPr>
          <w:rFonts w:ascii="Times New Roman" w:eastAsiaTheme="minorEastAsia" w:hAnsi="Times New Roman" w:cs="Times New Roman"/>
        </w:rPr>
        <w:t>on</w:t>
      </w:r>
      <w:r w:rsidR="006967CB">
        <w:rPr>
          <w:rFonts w:ascii="Times New Roman" w:eastAsiaTheme="minorEastAsia" w:hAnsi="Times New Roman" w:cs="Times New Roman"/>
          <w:iCs/>
        </w:rPr>
        <w:t xml:space="preserve"> the Jacobian matrix </w:t>
      </w:r>
      <m:oMath>
        <m:r>
          <m:rPr>
            <m:sty m:val="b"/>
          </m:rPr>
          <w:rPr>
            <w:rFonts w:ascii="Cambria Math" w:hAnsi="Cambria Math"/>
          </w:rPr>
          <m:t>K</m:t>
        </m:r>
      </m:oMath>
      <w:r w:rsidR="006967CB">
        <w:rPr>
          <w:rFonts w:ascii="Times New Roman" w:eastAsiaTheme="minorEastAsia" w:hAnsi="Times New Roman" w:cs="Times New Roman"/>
          <w:iCs/>
        </w:rPr>
        <w:t>, the</w:t>
      </w:r>
      <w:r w:rsidR="006967CB">
        <w:rPr>
          <w:rFonts w:ascii="Times New Roman" w:eastAsiaTheme="minorEastAsia" w:hAnsi="Times New Roman" w:cs="Times New Roman"/>
          <w:b/>
          <w:bCs/>
          <w:iCs/>
        </w:rPr>
        <w:t xml:space="preserve"> </w:t>
      </w:r>
      <w:r w:rsidR="006967CB">
        <w:rPr>
          <w:rFonts w:ascii="Times New Roman" w:eastAsiaTheme="minorEastAsia" w:hAnsi="Times New Roman" w:cs="Times New Roman"/>
          <w:iCs/>
        </w:rPr>
        <w:t xml:space="preserve">prior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oMath>
      <w:r w:rsidR="006967CB">
        <w:rPr>
          <w:rFonts w:ascii="Times New Roman" w:eastAsiaTheme="minorEastAsia" w:hAnsi="Times New Roman" w:cs="Times New Roman"/>
          <w:iCs/>
        </w:rPr>
        <w:t xml:space="preserve">, and the observational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O</m:t>
            </m:r>
          </m:sub>
        </m:sSub>
      </m:oMath>
      <w:r w:rsidR="006967CB">
        <w:rPr>
          <w:rFonts w:ascii="Times New Roman" w:eastAsiaTheme="minorEastAsia" w:hAnsi="Times New Roman" w:cs="Times New Roman"/>
          <w:iCs/>
        </w:rPr>
        <w:t xml:space="preserve">. </w:t>
      </w:r>
      <w:r w:rsidR="00D63D3C">
        <w:rPr>
          <w:rFonts w:ascii="Times New Roman" w:eastAsiaTheme="minorEastAsia" w:hAnsi="Times New Roman" w:cs="Times New Roman"/>
          <w:iCs/>
        </w:rPr>
        <w:t>To demonstrate the sensitivity of the gain matrix to these parameters</w:t>
      </w:r>
      <w:r w:rsidR="00E331EB">
        <w:rPr>
          <w:rFonts w:ascii="Times New Roman" w:eastAsiaTheme="minorEastAsia" w:hAnsi="Times New Roman" w:cs="Times New Roman"/>
          <w:iCs/>
        </w:rPr>
        <w:t>, we</w:t>
      </w:r>
      <w:r w:rsidR="00327CED">
        <w:rPr>
          <w:rFonts w:ascii="Times New Roman" w:eastAsiaTheme="minorEastAsia" w:hAnsi="Times New Roman" w:cs="Times New Roman"/>
          <w:iCs/>
        </w:rPr>
        <w:t xml:space="preserve"> consider a </w:t>
      </w:r>
      <w:r w:rsidR="007233D4">
        <w:rPr>
          <w:rFonts w:ascii="Times New Roman" w:eastAsiaTheme="minorEastAsia" w:hAnsi="Times New Roman" w:cs="Times New Roman"/>
          <w:iCs/>
        </w:rPr>
        <w:t>case</w:t>
      </w:r>
      <w:r w:rsidR="00327CED">
        <w:rPr>
          <w:rFonts w:ascii="Times New Roman" w:eastAsiaTheme="minorEastAsia" w:hAnsi="Times New Roman" w:cs="Times New Roman"/>
          <w:iCs/>
        </w:rPr>
        <w:t xml:space="preserve"> with </w:t>
      </w:r>
      <m:oMath>
        <m:r>
          <w:rPr>
            <w:rFonts w:ascii="Cambria Math" w:eastAsiaTheme="minorEastAsia" w:hAnsi="Cambria Math" w:cs="Times New Roman"/>
          </w:rPr>
          <m:t>15</m:t>
        </m:r>
      </m:oMath>
      <w:r w:rsidR="00327CED">
        <w:rPr>
          <w:rFonts w:ascii="Times New Roman" w:eastAsiaTheme="minorEastAsia" w:hAnsi="Times New Roman" w:cs="Times New Roman"/>
          <w:iCs/>
        </w:rPr>
        <w:t xml:space="preserve"> observations in each of </w:t>
      </w:r>
      <m:oMath>
        <m:r>
          <w:rPr>
            <w:rFonts w:ascii="Cambria Math" w:eastAsiaTheme="minorEastAsia" w:hAnsi="Cambria Math" w:cs="Times New Roman"/>
          </w:rPr>
          <m:t>n=20</m:t>
        </m:r>
      </m:oMath>
      <w:r w:rsidR="00327CED">
        <w:rPr>
          <w:rFonts w:ascii="Times" w:eastAsiaTheme="minorEastAsia" w:hAnsi="Times" w:cs="Times New Roman"/>
          <w:bCs/>
        </w:rPr>
        <w:t xml:space="preserve"> grid cells. We</w:t>
      </w:r>
      <w:r w:rsidR="00E331EB">
        <w:rPr>
          <w:rFonts w:ascii="Times New Roman" w:eastAsiaTheme="minorEastAsia" w:hAnsi="Times New Roman" w:cs="Times New Roman"/>
          <w:iCs/>
        </w:rPr>
        <w:t xml:space="preserve"> assume </w:t>
      </w:r>
      <m:oMath>
        <m:r>
          <w:rPr>
            <w:rFonts w:ascii="Cambria Math" w:eastAsiaTheme="minorEastAsia" w:hAnsi="Cambria Math" w:cs="Times New Roman"/>
          </w:rPr>
          <m:t>τ=5</m:t>
        </m:r>
      </m:oMath>
      <w:r w:rsidR="00E331EB">
        <w:rPr>
          <w:rFonts w:ascii="Times New Roman" w:eastAsiaTheme="minorEastAsia" w:hAnsi="Times New Roman" w:cs="Times New Roman"/>
          <w:iCs/>
        </w:rPr>
        <w:t xml:space="preserve"> hr (corresponding to grid cells of length </w:t>
      </w:r>
      <m:oMath>
        <m:r>
          <w:rPr>
            <w:rFonts w:ascii="Cambria Math" w:eastAsiaTheme="minorEastAsia" w:hAnsi="Cambria Math" w:cs="Times New Roman"/>
          </w:rPr>
          <m:t>L=25</m:t>
        </m:r>
      </m:oMath>
      <w:r w:rsidR="00E331EB">
        <w:rPr>
          <w:rFonts w:ascii="Times" w:eastAsiaTheme="minorEastAsia" w:hAnsi="Times" w:cs="Times New Roman"/>
          <w:bCs/>
        </w:rPr>
        <w:t xml:space="preserve"> km with wind speed </w:t>
      </w:r>
      <m:oMath>
        <m:r>
          <w:rPr>
            <w:rFonts w:ascii="Cambria Math" w:eastAsiaTheme="minorEastAsia" w:hAnsi="Cambria Math" w:cs="Times New Roman"/>
          </w:rPr>
          <m:t>U=5</m:t>
        </m:r>
      </m:oMath>
      <w:r w:rsidR="00E331EB">
        <w:rPr>
          <w:rFonts w:ascii="Times" w:eastAsiaTheme="minorEastAsia" w:hAnsi="Times" w:cs="Times New Roman"/>
          <w:iCs/>
        </w:rPr>
        <w:t xml:space="preserve"> km hr</w:t>
      </w:r>
      <w:r w:rsidR="00E331EB">
        <w:rPr>
          <w:rFonts w:ascii="Times" w:eastAsiaTheme="minorEastAsia" w:hAnsi="Times" w:cs="Times New Roman"/>
          <w:iCs/>
          <w:vertAlign w:val="superscript"/>
        </w:rPr>
        <w:t>-1</w:t>
      </w:r>
      <w:r w:rsidR="00E331EB">
        <w:rPr>
          <w:rFonts w:ascii="Times New Roman" w:eastAsiaTheme="minorEastAsia" w:hAnsi="Times New Roman" w:cs="Times New Roman"/>
          <w:iCs/>
        </w:rPr>
        <w:t>), constant observational errors of 15 ppb</w:t>
      </w:r>
      <w:r w:rsidR="00327CED">
        <w:rPr>
          <w:rFonts w:ascii="Times New Roman" w:eastAsiaTheme="minorEastAsia" w:hAnsi="Times New Roman" w:cs="Times New Roman"/>
          <w:iCs/>
        </w:rPr>
        <w:t>, and constant prior errors of 50 ppb d</w:t>
      </w:r>
      <w:r w:rsidR="00327CED">
        <w:rPr>
          <w:rFonts w:ascii="Times New Roman" w:eastAsiaTheme="minorEastAsia" w:hAnsi="Times New Roman" w:cs="Times New Roman"/>
          <w:iCs/>
          <w:vertAlign w:val="superscript"/>
        </w:rPr>
        <w:t>-1</w:t>
      </w:r>
      <w:r w:rsidR="00E331EB">
        <w:rPr>
          <w:rFonts w:ascii="Times New Roman" w:eastAsiaTheme="minorEastAsia" w:hAnsi="Times New Roman" w:cs="Times New Roman"/>
          <w:iCs/>
        </w:rPr>
        <w:t>.</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 xml:space="preserve">We </w:t>
      </w:r>
      <w:r w:rsidR="007233D4">
        <w:rPr>
          <w:rFonts w:ascii="Times New Roman" w:eastAsiaTheme="minorEastAsia" w:hAnsi="Times New Roman" w:cs="Times New Roman"/>
          <w:iCs/>
        </w:rPr>
        <w:t>evaluate</w:t>
      </w:r>
      <w:r w:rsidR="00327CED">
        <w:rPr>
          <w:rFonts w:ascii="Times New Roman" w:eastAsiaTheme="minorEastAsia" w:hAnsi="Times New Roman" w:cs="Times New Roman"/>
          <w:iCs/>
        </w:rPr>
        <w:t xml:space="preserve"> the </w:t>
      </w:r>
      <w:r w:rsidR="000B17A0">
        <w:rPr>
          <w:rFonts w:ascii="Times New Roman" w:eastAsiaTheme="minorEastAsia" w:hAnsi="Times New Roman" w:cs="Times New Roman"/>
          <w:iCs/>
        </w:rPr>
        <w:t xml:space="preserve">structure of the </w:t>
      </w:r>
      <w:r w:rsidR="00327CED">
        <w:rPr>
          <w:rFonts w:ascii="Times New Roman" w:eastAsiaTheme="minorEastAsia" w:hAnsi="Times New Roman" w:cs="Times New Roman"/>
          <w:iCs/>
        </w:rPr>
        <w:t xml:space="preserve">gain matrix with two parameters: the </w:t>
      </w:r>
      <w:commentRangeStart w:id="196"/>
      <w:r w:rsidR="00327CED">
        <w:rPr>
          <w:rFonts w:ascii="Times New Roman" w:eastAsiaTheme="minorEastAsia" w:hAnsi="Times New Roman" w:cs="Times New Roman"/>
          <w:iCs/>
        </w:rPr>
        <w:t xml:space="preserve">gain matrix band width </w:t>
      </w:r>
      <w:commentRangeEnd w:id="196"/>
      <w:r w:rsidR="00A65677">
        <w:rPr>
          <w:rStyle w:val="CommentReference"/>
        </w:rPr>
        <w:commentReference w:id="196"/>
      </w:r>
      <w:r w:rsidR="00327CED">
        <w:rPr>
          <w:rFonts w:ascii="Times New Roman" w:eastAsiaTheme="minorEastAsia" w:hAnsi="Times New Roman" w:cs="Times New Roman"/>
          <w:iCs/>
        </w:rPr>
        <w:t>and the influence length scale. T</w:t>
      </w:r>
      <w:r w:rsidR="006967CB">
        <w:rPr>
          <w:rFonts w:ascii="Times New Roman" w:eastAsiaTheme="minorEastAsia" w:hAnsi="Times New Roman" w:cs="Times New Roman"/>
          <w:iCs/>
        </w:rPr>
        <w:t xml:space="preserve">he band width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w:t>
      </w:r>
      <w:r w:rsidR="00E331EB">
        <w:rPr>
          <w:rFonts w:ascii="Times New Roman" w:eastAsiaTheme="minorEastAsia" w:hAnsi="Times New Roman" w:cs="Times New Roman"/>
          <w:iCs/>
        </w:rPr>
        <w:t xml:space="preserve"> maximum</w:t>
      </w:r>
      <w:r w:rsidR="006967CB">
        <w:rPr>
          <w:rFonts w:ascii="Times New Roman" w:eastAsiaTheme="minorEastAsia" w:hAnsi="Times New Roman" w:cs="Times New Roman"/>
          <w:iCs/>
        </w:rPr>
        <w:t xml:space="preserve"> number of entries in </w:t>
      </w:r>
      <w:r w:rsidR="00E331EB">
        <w:rPr>
          <w:rFonts w:ascii="Times New Roman" w:eastAsiaTheme="minorEastAsia" w:hAnsi="Times New Roman" w:cs="Times New Roman"/>
          <w:iCs/>
        </w:rPr>
        <w:t>a</w:t>
      </w:r>
      <w:r w:rsidR="006967CB">
        <w:rPr>
          <w:rFonts w:ascii="Times New Roman" w:eastAsiaTheme="minorEastAsia" w:hAnsi="Times New Roman" w:cs="Times New Roman"/>
          <w:iCs/>
        </w:rPr>
        <w:t xml:space="preserve"> row</w:t>
      </w:r>
      <w:r w:rsidR="00E331EB">
        <w:rPr>
          <w:rFonts w:ascii="Times New Roman" w:eastAsiaTheme="minorEastAsia" w:hAnsi="Times New Roman" w:cs="Times New Roman"/>
          <w:iCs/>
        </w:rPr>
        <w:t xml:space="preserve"> </w:t>
      </w:r>
      <w:r w:rsidR="00E331EB">
        <w:rPr>
          <w:rFonts w:ascii="Times New Roman" w:eastAsiaTheme="minorEastAsia" w:hAnsi="Times New Roman" w:cs="Times New Roman"/>
          <w:iCs/>
        </w:rPr>
        <w:lastRenderedPageBreak/>
        <w:t xml:space="preserve">of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iCs/>
        </w:rPr>
        <w:t xml:space="preserve"> that are larger than 1/1000 of </w:t>
      </w:r>
      <w:r w:rsidR="00E331EB">
        <w:rPr>
          <w:rFonts w:ascii="Times New Roman" w:eastAsiaTheme="minorEastAsia" w:hAnsi="Times New Roman" w:cs="Times New Roman"/>
          <w:iCs/>
        </w:rPr>
        <w:t>that</w:t>
      </w:r>
      <w:r w:rsidR="006967CB">
        <w:rPr>
          <w:rFonts w:ascii="Times New Roman" w:eastAsiaTheme="minorEastAsia" w:hAnsi="Times New Roman" w:cs="Times New Roman"/>
          <w:iCs/>
        </w:rPr>
        <w:t xml:space="preserve"> row’s maximum value. </w:t>
      </w:r>
      <w:r w:rsidR="00327CED">
        <w:rPr>
          <w:rFonts w:ascii="Times New Roman" w:eastAsiaTheme="minorEastAsia" w:hAnsi="Times New Roman" w:cs="Times New Roman"/>
          <w:iCs/>
        </w:rPr>
        <w:t>The</w:t>
      </w:r>
      <w:r w:rsidR="006967CB">
        <w:rPr>
          <w:rFonts w:ascii="Times New Roman" w:eastAsiaTheme="minorEastAsia" w:hAnsi="Times New Roman" w:cs="Times New Roman"/>
          <w:iCs/>
        </w:rPr>
        <w:t xml:space="preserve"> influence length scale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 number of grid cells </w:t>
      </w:r>
      <w:r w:rsidR="00ED2CD8">
        <w:rPr>
          <w:rFonts w:ascii="Times New Roman" w:eastAsiaTheme="minorEastAsia" w:hAnsi="Times New Roman" w:cs="Times New Roman"/>
          <w:iCs/>
        </w:rPr>
        <w:t xml:space="preserve">before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w:rPr>
                <w:rFonts w:ascii="Cambria Math" w:eastAsiaTheme="minorEastAsia" w:hAnsi="Cambria Math" w:cs="Times New Roman"/>
              </w:rPr>
              <m:t>i</m:t>
            </m:r>
          </m:sub>
        </m:sSub>
      </m:oMath>
      <w:r w:rsidR="006967CB">
        <w:rPr>
          <w:rFonts w:ascii="Times New Roman" w:eastAsiaTheme="minorEastAsia" w:hAnsi="Times New Roman" w:cs="Times New Roman"/>
        </w:rPr>
        <w:t xml:space="preserve"> </w:t>
      </w:r>
      <w:r w:rsidR="00ED2CD8">
        <w:rPr>
          <w:rFonts w:ascii="Times New Roman" w:eastAsiaTheme="minorEastAsia" w:hAnsi="Times New Roman" w:cs="Times New Roman"/>
        </w:rPr>
        <w:t>decreases below</w:t>
      </w:r>
      <w:r w:rsidR="006967CB">
        <w:rPr>
          <w:rFonts w:ascii="Times New Roman" w:eastAsiaTheme="minorEastAsia" w:hAnsi="Times New Roman" w:cs="Times New Roman"/>
        </w:rPr>
        <w:t xml:space="preserve"> </w:t>
      </w:r>
      <w:commentRangeStart w:id="197"/>
      <w:r w:rsidR="006967CB">
        <w:rPr>
          <w:rFonts w:ascii="Times New Roman" w:eastAsiaTheme="minorEastAsia" w:hAnsi="Times New Roman" w:cs="Times New Roman"/>
        </w:rPr>
        <w:t>10</w:t>
      </w:r>
      <w:r w:rsidR="00E331EB">
        <w:rPr>
          <w:rFonts w:ascii="Times New Roman" w:eastAsiaTheme="minorEastAsia" w:hAnsi="Times New Roman" w:cs="Times New Roman"/>
        </w:rPr>
        <w:t xml:space="preserve"> ppb</w:t>
      </w:r>
      <w:r w:rsidR="00327CED">
        <w:rPr>
          <w:rFonts w:ascii="Times New Roman" w:eastAsiaTheme="minorEastAsia" w:hAnsi="Times New Roman" w:cs="Times New Roman"/>
        </w:rPr>
        <w:t xml:space="preserve"> </w:t>
      </w:r>
      <w:r w:rsidR="00327CED">
        <w:rPr>
          <w:rFonts w:ascii="Times New Roman" w:eastAsiaTheme="minorEastAsia" w:hAnsi="Times New Roman" w:cs="Times New Roman"/>
          <w:iCs/>
        </w:rPr>
        <w:t>d</w:t>
      </w:r>
      <w:r w:rsidR="00327CED">
        <w:rPr>
          <w:rFonts w:ascii="Times New Roman" w:eastAsiaTheme="minorEastAsia" w:hAnsi="Times New Roman" w:cs="Times New Roman"/>
          <w:iCs/>
          <w:vertAlign w:val="superscript"/>
        </w:rPr>
        <w:t>-1</w:t>
      </w:r>
      <w:commentRangeEnd w:id="197"/>
      <w:r w:rsidR="00A65677">
        <w:rPr>
          <w:rStyle w:val="CommentReference"/>
        </w:rPr>
        <w:commentReference w:id="197"/>
      </w:r>
      <w:r w:rsidR="00327CED">
        <w:rPr>
          <w:rFonts w:ascii="Times New Roman" w:eastAsiaTheme="minorEastAsia" w:hAnsi="Times New Roman" w:cs="Times New Roman"/>
          <w:iCs/>
        </w:rPr>
        <w:t>, or 20% of the prior errors</w:t>
      </w:r>
      <w:r w:rsidR="006967CB">
        <w:rPr>
          <w:rFonts w:ascii="Times New Roman" w:eastAsiaTheme="minorEastAsia" w:hAnsi="Times New Roman" w:cs="Times New Roman"/>
        </w:rPr>
        <w:t>.</w:t>
      </w:r>
      <w:r w:rsidR="00327CED">
        <w:rPr>
          <w:rFonts w:ascii="Times New Roman" w:eastAsiaTheme="minorEastAsia" w:hAnsi="Times New Roman" w:cs="Times New Roman"/>
        </w:rPr>
        <w:t xml:space="preserve"> </w:t>
      </w:r>
    </w:p>
    <w:p w14:paraId="11B97A3F" w14:textId="77777777" w:rsidR="00327CED" w:rsidRDefault="00327CED" w:rsidP="007A237D">
      <w:pPr>
        <w:rPr>
          <w:rFonts w:ascii="Times New Roman" w:eastAsiaTheme="minorEastAsia" w:hAnsi="Times New Roman" w:cs="Times New Roman"/>
        </w:rPr>
      </w:pPr>
    </w:p>
    <w:p w14:paraId="132BFE35" w14:textId="392B6E51" w:rsidR="00810AA9" w:rsidRDefault="001C7B8A" w:rsidP="007A237D">
      <w:pPr>
        <w:rPr>
          <w:rFonts w:ascii="Times New Roman" w:eastAsiaTheme="minorEastAsia" w:hAnsi="Times New Roman" w:cs="Times New Roman"/>
        </w:rPr>
      </w:pPr>
      <w:r>
        <w:rPr>
          <w:rFonts w:ascii="Times New Roman" w:eastAsiaTheme="minorEastAsia" w:hAnsi="Times New Roman" w:cs="Times New Roman"/>
        </w:rPr>
        <w:t>F</w:t>
      </w:r>
      <w:r w:rsidR="00327CED">
        <w:rPr>
          <w:rFonts w:ascii="Times New Roman" w:eastAsiaTheme="minorEastAsia" w:hAnsi="Times New Roman" w:cs="Times New Roman"/>
        </w:rPr>
        <w:t xml:space="preserve">igure </w:t>
      </w:r>
      <w:r w:rsidR="00A65677">
        <w:rPr>
          <w:rFonts w:ascii="Times New Roman" w:eastAsiaTheme="minorEastAsia" w:hAnsi="Times New Roman" w:cs="Times New Roman"/>
        </w:rPr>
        <w:t>2</w:t>
      </w:r>
      <w:r w:rsidR="00327CED">
        <w:rPr>
          <w:rFonts w:ascii="Times New Roman" w:eastAsiaTheme="minorEastAsia" w:hAnsi="Times New Roman" w:cs="Times New Roman"/>
        </w:rPr>
        <w:t xml:space="preserve"> shows the change in the band width (top) and influence length scale (bottom) as the lifetime, prior errors, and observational errors </w:t>
      </w:r>
      <w:r w:rsidR="00BC56FD">
        <w:rPr>
          <w:rFonts w:ascii="Times New Roman" w:eastAsiaTheme="minorEastAsia" w:hAnsi="Times New Roman" w:cs="Times New Roman"/>
        </w:rPr>
        <w:t>are scaled</w:t>
      </w:r>
      <w:r w:rsidR="000B17A0">
        <w:rPr>
          <w:rFonts w:ascii="Times New Roman" w:eastAsiaTheme="minorEastAsia" w:hAnsi="Times New Roman" w:cs="Times New Roman"/>
        </w:rPr>
        <w:t xml:space="preserve"> across the inversion domain (left column)</w:t>
      </w:r>
      <w:r w:rsidR="00327CED">
        <w:rPr>
          <w:rFonts w:ascii="Times New Roman" w:eastAsiaTheme="minorEastAsia" w:hAnsi="Times New Roman" w:cs="Times New Roman"/>
        </w:rPr>
        <w:t xml:space="preserve">. </w:t>
      </w:r>
      <w:r>
        <w:rPr>
          <w:rFonts w:ascii="Times New Roman" w:eastAsiaTheme="minorEastAsia" w:hAnsi="Times New Roman" w:cs="Times New Roman"/>
        </w:rPr>
        <w:t>As the lifetime increases</w:t>
      </w:r>
      <w:r w:rsidR="00B72A5F">
        <w:rPr>
          <w:rFonts w:ascii="Times New Roman" w:eastAsiaTheme="minorEastAsia" w:hAnsi="Times New Roman" w:cs="Times New Roman"/>
        </w:rPr>
        <w:t xml:space="preserve">, the posterior emissions become less sensitive to </w:t>
      </w:r>
      <w:r w:rsidR="000B17A0">
        <w:rPr>
          <w:rFonts w:ascii="Times New Roman" w:eastAsiaTheme="minorEastAsia" w:hAnsi="Times New Roman" w:cs="Times New Roman"/>
        </w:rPr>
        <w:t>distant</w:t>
      </w:r>
      <w:r w:rsidR="00B72A5F">
        <w:rPr>
          <w:rFonts w:ascii="Times New Roman" w:eastAsiaTheme="minorEastAsia" w:hAnsi="Times New Roman" w:cs="Times New Roman"/>
        </w:rPr>
        <w:t xml:space="preserve"> observations, decreasing the gain matrix band width and, accordingly, the influence length scale. As the prior error decreases or the observational error increases, more observations are needed to alter the prior emissions, increasing the gain matrix band width and influence length scale.</w:t>
      </w:r>
      <w:r w:rsidR="000B17A0">
        <w:rPr>
          <w:rFonts w:ascii="Times New Roman" w:eastAsiaTheme="minorEastAsia" w:hAnsi="Times New Roman" w:cs="Times New Roman"/>
        </w:rPr>
        <w:t xml:space="preserve"> </w:t>
      </w:r>
    </w:p>
    <w:p w14:paraId="0C6155FD" w14:textId="77777777" w:rsidR="00810AA9" w:rsidRDefault="00810AA9" w:rsidP="007A237D">
      <w:pPr>
        <w:rPr>
          <w:rFonts w:ascii="Times New Roman" w:eastAsiaTheme="minorEastAsia" w:hAnsi="Times New Roman" w:cs="Times New Roman"/>
        </w:rPr>
      </w:pPr>
    </w:p>
    <w:p w14:paraId="6943139A" w14:textId="39B7AE43" w:rsidR="00D96AFE" w:rsidRDefault="00BC56FD" w:rsidP="007A237D">
      <w:pPr>
        <w:rPr>
          <w:rFonts w:ascii="Times New Roman" w:eastAsiaTheme="minorEastAsia" w:hAnsi="Times New Roman" w:cs="Times New Roman"/>
        </w:rPr>
      </w:pPr>
      <w:r>
        <w:rPr>
          <w:rFonts w:ascii="Times New Roman" w:eastAsiaTheme="minorEastAsia" w:hAnsi="Times New Roman" w:cs="Times New Roman"/>
        </w:rPr>
        <w:t xml:space="preserve">Figure </w:t>
      </w:r>
      <w:r w:rsidR="00A65677">
        <w:rPr>
          <w:rFonts w:ascii="Times New Roman" w:eastAsiaTheme="minorEastAsia" w:hAnsi="Times New Roman" w:cs="Times New Roman"/>
        </w:rPr>
        <w:t>2</w:t>
      </w:r>
      <w:r w:rsidR="000B17A0">
        <w:rPr>
          <w:rFonts w:ascii="Times New Roman" w:eastAsiaTheme="minorEastAsia" w:hAnsi="Times New Roman" w:cs="Times New Roman"/>
        </w:rPr>
        <w:t xml:space="preserve"> also show</w:t>
      </w:r>
      <w:r>
        <w:rPr>
          <w:rFonts w:ascii="Times New Roman" w:eastAsiaTheme="minorEastAsia" w:hAnsi="Times New Roman" w:cs="Times New Roman"/>
        </w:rPr>
        <w:t>s</w:t>
      </w:r>
      <w:r w:rsidR="000B17A0">
        <w:rPr>
          <w:rFonts w:ascii="Times New Roman" w:eastAsiaTheme="minorEastAsia" w:hAnsi="Times New Roman" w:cs="Times New Roman"/>
        </w:rPr>
        <w:t xml:space="preserve"> the sensitivity of the band width and influence length scale to changes in the inversion parameters in the first grid cell alone (right column), which </w:t>
      </w:r>
      <w:r w:rsidR="00810AA9">
        <w:rPr>
          <w:rFonts w:ascii="Times New Roman" w:eastAsiaTheme="minorEastAsia" w:hAnsi="Times New Roman" w:cs="Times New Roman"/>
        </w:rPr>
        <w:t xml:space="preserve">could absorb errors in the boundary condition. However, the band width and influence length scale are relatively insensitive to changes to the inversion parameters in the first grid cell. Neither change in response to changes in the observational error, and the influence length scale decreases </w:t>
      </w:r>
      <w:r w:rsidR="00A06AA9">
        <w:rPr>
          <w:rFonts w:ascii="Times New Roman" w:eastAsiaTheme="minorEastAsia" w:hAnsi="Times New Roman" w:cs="Times New Roman"/>
        </w:rPr>
        <w:t xml:space="preserve">only </w:t>
      </w:r>
      <w:r w:rsidR="00810AA9">
        <w:rPr>
          <w:rFonts w:ascii="Times New Roman" w:eastAsiaTheme="minorEastAsia" w:hAnsi="Times New Roman" w:cs="Times New Roman"/>
        </w:rPr>
        <w:t>slightly after the prior error doubles</w:t>
      </w:r>
      <w:r w:rsidR="00A06AA9">
        <w:rPr>
          <w:rFonts w:ascii="Times New Roman" w:eastAsiaTheme="minorEastAsia" w:hAnsi="Times New Roman" w:cs="Times New Roman"/>
        </w:rPr>
        <w:t>.</w:t>
      </w:r>
    </w:p>
    <w:p w14:paraId="730039FE" w14:textId="77777777" w:rsidR="00F95B7A" w:rsidRPr="007A237D" w:rsidRDefault="00F95B7A" w:rsidP="007A237D">
      <w:pPr>
        <w:rPr>
          <w:rFonts w:ascii="Times New Roman" w:eastAsiaTheme="minorEastAsia" w:hAnsi="Times New Roman" w:cs="Times New Roman"/>
          <w:iCs/>
        </w:rPr>
      </w:pPr>
    </w:p>
    <w:p w14:paraId="3F3D302D" w14:textId="41E47CA0" w:rsidR="007A237D" w:rsidRPr="007A237D" w:rsidRDefault="007A237D" w:rsidP="007A237D">
      <w:pPr>
        <w:rPr>
          <w:rFonts w:ascii="Times" w:eastAsiaTheme="minorEastAsia" w:hAnsi="Times" w:cs="Times New Roman"/>
          <w:b/>
          <w:bCs/>
          <w:iCs/>
        </w:rPr>
      </w:pPr>
      <w:r>
        <w:rPr>
          <w:rFonts w:ascii="Times" w:eastAsiaTheme="minorEastAsia" w:hAnsi="Times" w:cs="Times New Roman"/>
          <w:b/>
          <w:bCs/>
          <w:iCs/>
        </w:rPr>
        <w:t>3.2 Numerical solution</w:t>
      </w:r>
    </w:p>
    <w:p w14:paraId="483253F7" w14:textId="01DF5D46" w:rsidR="00F95B7A" w:rsidRDefault="00F95B7A" w:rsidP="00BB439D">
      <w:pPr>
        <w:rPr>
          <w:rFonts w:ascii="Times" w:eastAsiaTheme="minorEastAsia" w:hAnsi="Times" w:cs="Times New Roman"/>
          <w:iCs/>
        </w:rPr>
      </w:pPr>
      <w:r>
        <w:rPr>
          <w:rFonts w:ascii="Times" w:eastAsiaTheme="minorEastAsia" w:hAnsi="Times" w:cs="Times New Roman"/>
          <w:iCs/>
        </w:rPr>
        <w:t xml:space="preserve">We </w:t>
      </w:r>
      <w:r w:rsidR="00581B40">
        <w:rPr>
          <w:rFonts w:ascii="Times" w:eastAsiaTheme="minorEastAsia" w:hAnsi="Times" w:cs="Times New Roman"/>
          <w:iCs/>
        </w:rPr>
        <w:t xml:space="preserve">simulate concentrations of </w:t>
      </w:r>
      <w:r>
        <w:rPr>
          <w:rFonts w:ascii="Times" w:eastAsiaTheme="minorEastAsia" w:hAnsi="Times" w:cs="Times New Roman"/>
          <w:iCs/>
        </w:rPr>
        <w:t>an</w:t>
      </w:r>
      <w:r w:rsidR="00581B40">
        <w:rPr>
          <w:rFonts w:ascii="Times" w:eastAsiaTheme="minorEastAsia" w:hAnsi="Times" w:cs="Times New Roman"/>
          <w:iCs/>
        </w:rPr>
        <w:t xml:space="preserve"> inert tracer </w:t>
      </w:r>
      <w:r>
        <w:rPr>
          <w:rFonts w:ascii="Times" w:eastAsiaTheme="minorEastAsia" w:hAnsi="Times" w:cs="Times New Roman"/>
          <w:iCs/>
        </w:rPr>
        <w:t>advected through</w:t>
      </w:r>
      <w:r w:rsidR="00581B40">
        <w:rPr>
          <w:rFonts w:ascii="Times" w:eastAsiaTheme="minorEastAsia" w:hAnsi="Times" w:cs="Times New Roman"/>
          <w:iCs/>
        </w:rPr>
        <w:t xml:space="preserve"> </w:t>
      </w:r>
      <m:oMath>
        <m:r>
          <w:rPr>
            <w:rFonts w:ascii="Cambria Math" w:eastAsiaTheme="minorEastAsia" w:hAnsi="Cambria Math" w:cs="Times New Roman"/>
          </w:rPr>
          <m:t>n=20</m:t>
        </m:r>
      </m:oMath>
      <w:r w:rsidR="00581B40">
        <w:rPr>
          <w:rFonts w:ascii="Times" w:eastAsiaTheme="minorEastAsia" w:hAnsi="Times" w:cs="Times New Roman"/>
          <w:bCs/>
        </w:rPr>
        <w:t xml:space="preserve"> grid cells of length </w:t>
      </w:r>
      <m:oMath>
        <m:r>
          <w:rPr>
            <w:rFonts w:ascii="Cambria Math" w:eastAsiaTheme="minorEastAsia" w:hAnsi="Cambria Math" w:cs="Times New Roman"/>
          </w:rPr>
          <m:t>L=25</m:t>
        </m:r>
      </m:oMath>
      <w:r w:rsidR="00581B40">
        <w:rPr>
          <w:rFonts w:ascii="Times" w:eastAsiaTheme="minorEastAsia" w:hAnsi="Times" w:cs="Times New Roman"/>
          <w:bCs/>
        </w:rPr>
        <w:t xml:space="preserve"> km</w:t>
      </w:r>
      <w:r>
        <w:rPr>
          <w:rFonts w:ascii="Times" w:eastAsiaTheme="minorEastAsia" w:hAnsi="Times" w:cs="Times New Roman"/>
          <w:bCs/>
        </w:rPr>
        <w:t xml:space="preserve"> with wind speed </w:t>
      </w:r>
      <m:oMath>
        <m:r>
          <w:rPr>
            <w:rFonts w:ascii="Cambria Math" w:eastAsiaTheme="minorEastAsia" w:hAnsi="Cambria Math" w:cs="Times New Roman"/>
          </w:rPr>
          <m:t>U=5</m:t>
        </m:r>
      </m:oMath>
      <w:r>
        <w:rPr>
          <w:rFonts w:ascii="Times" w:eastAsiaTheme="minorEastAsia" w:hAnsi="Times" w:cs="Times New Roman"/>
          <w:iCs/>
        </w:rPr>
        <w:t xml:space="preserve"> km hr</w:t>
      </w:r>
      <w:r>
        <w:rPr>
          <w:rFonts w:ascii="Times" w:eastAsiaTheme="minorEastAsia" w:hAnsi="Times" w:cs="Times New Roman"/>
          <w:iCs/>
          <w:vertAlign w:val="superscript"/>
        </w:rPr>
        <w:t>-1</w:t>
      </w:r>
      <w:r>
        <w:rPr>
          <w:rFonts w:ascii="Times" w:eastAsiaTheme="minorEastAsia" w:hAnsi="Times" w:cs="Times New Roman"/>
          <w:bCs/>
        </w:rPr>
        <w:t>. Initial conditions are given by the steady state concentrations. We assume</w:t>
      </w:r>
      <w:r w:rsidR="00581B40">
        <w:rPr>
          <w:rFonts w:ascii="Times" w:eastAsiaTheme="minorEastAsia" w:hAnsi="Times" w:cs="Times New Roman"/>
          <w:bCs/>
        </w:rPr>
        <w:t xml:space="preserve"> constant emissions of 100 ppb d</w:t>
      </w:r>
      <w:r w:rsidR="00581B40">
        <w:rPr>
          <w:rFonts w:ascii="Times" w:eastAsiaTheme="minorEastAsia" w:hAnsi="Times" w:cs="Times New Roman"/>
          <w:bCs/>
          <w:vertAlign w:val="superscript"/>
        </w:rPr>
        <w:t>-1</w:t>
      </w:r>
      <w:r w:rsidR="00581B40">
        <w:rPr>
          <w:rFonts w:ascii="Times" w:eastAsiaTheme="minorEastAsia" w:hAnsi="Times" w:cs="Times New Roman"/>
          <w:bCs/>
        </w:rPr>
        <w:t xml:space="preserve"> in each grid cell and a true boundary condition </w:t>
      </w:r>
      <m:oMath>
        <m:r>
          <w:rPr>
            <w:rFonts w:ascii="Cambria Math" w:eastAsiaTheme="minorEastAsia" w:hAnsi="Cambria Math" w:cs="Times New Roman"/>
          </w:rPr>
          <m:t>B</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true</m:t>
            </m:r>
          </m:sub>
        </m:sSub>
        <m:r>
          <w:rPr>
            <w:rFonts w:ascii="Cambria Math" w:eastAsiaTheme="minorEastAsia" w:hAnsi="Cambria Math" w:cs="Times New Roman"/>
          </w:rPr>
          <m:t>=1900</m:t>
        </m:r>
      </m:oMath>
      <w:r w:rsidR="00581B40">
        <w:rPr>
          <w:rFonts w:ascii="Times" w:eastAsiaTheme="minorEastAsia" w:hAnsi="Times" w:cs="Times New Roman"/>
          <w:bCs/>
        </w:rPr>
        <w:t xml:space="preserve"> ppb</w:t>
      </w:r>
      <w:r>
        <w:rPr>
          <w:rFonts w:ascii="Times" w:eastAsiaTheme="minorEastAsia" w:hAnsi="Times" w:cs="Times New Roman"/>
          <w:bCs/>
        </w:rPr>
        <w:t>.</w:t>
      </w:r>
      <w:r w:rsidR="00581B40">
        <w:rPr>
          <w:rFonts w:ascii="Times" w:eastAsiaTheme="minorEastAsia" w:hAnsi="Times" w:cs="Times New Roman"/>
          <w:bCs/>
        </w:rPr>
        <w:t xml:space="preserve"> </w:t>
      </w:r>
      <w:r w:rsidR="00581B40">
        <w:rPr>
          <w:rFonts w:ascii="Times" w:eastAsiaTheme="minorEastAsia" w:hAnsi="Times" w:cs="Times New Roman"/>
          <w:iCs/>
        </w:rPr>
        <w:t>Ad</w:t>
      </w:r>
      <w:r w:rsidR="007A237D">
        <w:rPr>
          <w:rFonts w:ascii="Times" w:eastAsiaTheme="minorEastAsia" w:hAnsi="Times" w:cs="Times New Roman"/>
          <w:iCs/>
        </w:rPr>
        <w:t>vection</w:t>
      </w:r>
      <w:r w:rsidR="00581B40">
        <w:rPr>
          <w:rFonts w:ascii="Times" w:eastAsiaTheme="minorEastAsia" w:hAnsi="Times" w:cs="Times New Roman"/>
          <w:iCs/>
        </w:rPr>
        <w:t xml:space="preserve"> is solved</w:t>
      </w:r>
      <w:r w:rsidR="007A237D">
        <w:rPr>
          <w:rFonts w:ascii="Times" w:eastAsiaTheme="minorEastAsia" w:hAnsi="Times" w:cs="Times New Roman"/>
          <w:iCs/>
        </w:rPr>
        <w:t xml:space="preserve"> using the Lax-</w:t>
      </w:r>
      <w:proofErr w:type="spellStart"/>
      <w:r w:rsidR="007A237D">
        <w:rPr>
          <w:rFonts w:ascii="Times" w:eastAsiaTheme="minorEastAsia" w:hAnsi="Times" w:cs="Times New Roman"/>
          <w:iCs/>
        </w:rPr>
        <w:t>Wendroff</w:t>
      </w:r>
      <w:proofErr w:type="spellEnd"/>
      <w:r w:rsidR="007A237D">
        <w:rPr>
          <w:rFonts w:ascii="Times" w:eastAsiaTheme="minorEastAsia" w:hAnsi="Times" w:cs="Times New Roman"/>
          <w:iCs/>
        </w:rPr>
        <w:t xml:space="preserve"> scheme in </w:t>
      </w:r>
      <w:r w:rsidR="00581B40">
        <w:rPr>
          <w:rFonts w:ascii="Times" w:eastAsiaTheme="minorEastAsia" w:hAnsi="Times" w:cs="Times New Roman"/>
          <w:iCs/>
        </w:rPr>
        <w:t xml:space="preserve">the first </w:t>
      </w:r>
      <m:oMath>
        <m:r>
          <w:rPr>
            <w:rFonts w:ascii="Cambria Math" w:eastAsiaTheme="minorEastAsia" w:hAnsi="Cambria Math" w:cs="Times New Roman"/>
          </w:rPr>
          <m:t xml:space="preserve">19 </m:t>
        </m:r>
      </m:oMath>
      <w:r w:rsidR="007A237D">
        <w:rPr>
          <w:rFonts w:ascii="Times" w:eastAsiaTheme="minorEastAsia" w:hAnsi="Times" w:cs="Times New Roman"/>
          <w:iCs/>
        </w:rPr>
        <w:t xml:space="preserve">grid </w:t>
      </w:r>
      <w:r w:rsidR="00581B40">
        <w:rPr>
          <w:rFonts w:ascii="Times" w:eastAsiaTheme="minorEastAsia" w:hAnsi="Times" w:cs="Times New Roman"/>
          <w:iCs/>
        </w:rPr>
        <w:t>cells</w:t>
      </w:r>
      <w:r w:rsidR="007A237D">
        <w:rPr>
          <w:rFonts w:ascii="Times" w:eastAsiaTheme="minorEastAsia" w:hAnsi="Times" w:cs="Times New Roman"/>
          <w:iCs/>
        </w:rPr>
        <w:t xml:space="preserve"> and an upstream scheme for </w:t>
      </w:r>
      <w:r w:rsidR="00581B40">
        <w:rPr>
          <w:rFonts w:ascii="Times" w:eastAsiaTheme="minorEastAsia" w:hAnsi="Times" w:cs="Times New Roman"/>
          <w:iCs/>
        </w:rPr>
        <w:t>the last grid cell</w:t>
      </w:r>
      <w:r w:rsidR="007A237D">
        <w:rPr>
          <w:rFonts w:ascii="Times" w:eastAsiaTheme="minorEastAsia" w:hAnsi="Times" w:cs="Times New Roman"/>
          <w:iCs/>
        </w:rPr>
        <w:t xml:space="preserve"> (Brasseur and Jacob, 2017).</w:t>
      </w:r>
      <w:r>
        <w:rPr>
          <w:rFonts w:ascii="Times" w:eastAsiaTheme="minorEastAsia" w:hAnsi="Times" w:cs="Times New Roman"/>
          <w:iCs/>
        </w:rPr>
        <w:t xml:space="preserve"> </w:t>
      </w:r>
      <w:r w:rsidR="005E4F3D">
        <w:rPr>
          <w:rFonts w:ascii="Times" w:eastAsiaTheme="minorEastAsia" w:hAnsi="Times" w:cs="Times New Roman"/>
          <w:bCs/>
        </w:rPr>
        <w:t>We solve for concentrations every 2.5 hours, corresponding to a Courant number of 0.5.</w:t>
      </w:r>
    </w:p>
    <w:p w14:paraId="29F95101" w14:textId="77777777" w:rsidR="00F95B7A" w:rsidRDefault="00F95B7A" w:rsidP="00BB439D">
      <w:pPr>
        <w:rPr>
          <w:rFonts w:ascii="Times" w:eastAsiaTheme="minorEastAsia" w:hAnsi="Times" w:cs="Times New Roman"/>
          <w:iCs/>
        </w:rPr>
      </w:pPr>
    </w:p>
    <w:p w14:paraId="3E7FDCC1" w14:textId="4F5D0C12" w:rsidR="00F95B7A" w:rsidRDefault="00F95B7A" w:rsidP="00F95B7A">
      <w:pPr>
        <w:rPr>
          <w:rFonts w:ascii="Times" w:eastAsiaTheme="minorEastAsia" w:hAnsi="Times" w:cs="Times New Roman"/>
        </w:rPr>
      </w:pPr>
      <w:r>
        <w:rPr>
          <w:rFonts w:ascii="Times" w:eastAsiaTheme="minorEastAsia" w:hAnsi="Times" w:cs="Times New Roman"/>
          <w:iCs/>
        </w:rPr>
        <w:t xml:space="preserve">We solve </w:t>
      </w:r>
      <w:r w:rsidR="005E4F3D">
        <w:rPr>
          <w:rFonts w:ascii="Times" w:eastAsiaTheme="minorEastAsia" w:hAnsi="Times" w:cs="Times New Roman"/>
          <w:iCs/>
        </w:rPr>
        <w:t>a series of</w:t>
      </w:r>
      <w:r>
        <w:rPr>
          <w:rFonts w:ascii="Times" w:eastAsiaTheme="minorEastAsia" w:hAnsi="Times" w:cs="Times New Roman"/>
          <w:iCs/>
        </w:rPr>
        <w:t xml:space="preserve"> inversion</w:t>
      </w:r>
      <w:r w:rsidR="005E4F3D">
        <w:rPr>
          <w:rFonts w:ascii="Times" w:eastAsiaTheme="minorEastAsia" w:hAnsi="Times" w:cs="Times New Roman"/>
          <w:iCs/>
        </w:rPr>
        <w:t>s</w:t>
      </w:r>
      <w:r>
        <w:rPr>
          <w:rFonts w:ascii="Times" w:eastAsiaTheme="minorEastAsia" w:hAnsi="Times" w:cs="Times New Roman"/>
          <w:iCs/>
        </w:rPr>
        <w:t xml:space="preserve"> </w:t>
      </w:r>
      <w:r w:rsidR="005E4F3D">
        <w:rPr>
          <w:rFonts w:ascii="Times" w:eastAsiaTheme="minorEastAsia" w:hAnsi="Times" w:cs="Times New Roman"/>
          <w:iCs/>
        </w:rPr>
        <w:t>with</w:t>
      </w:r>
      <w:r>
        <w:rPr>
          <w:rFonts w:ascii="Times" w:eastAsiaTheme="minorEastAsia" w:hAnsi="Times" w:cs="Times New Roman"/>
          <w:iCs/>
        </w:rPr>
        <w:t xml:space="preserve"> this model</w:t>
      </w:r>
      <w:r w:rsidR="00FD5219">
        <w:rPr>
          <w:rFonts w:ascii="Times" w:eastAsiaTheme="minorEastAsia" w:hAnsi="Times" w:cs="Times New Roman"/>
          <w:iCs/>
        </w:rPr>
        <w:t xml:space="preserve">. </w:t>
      </w:r>
      <w:r>
        <w:rPr>
          <w:rFonts w:ascii="Times" w:eastAsiaTheme="minorEastAsia" w:hAnsi="Times" w:cs="Times New Roman"/>
          <w:iCs/>
        </w:rPr>
        <w:t xml:space="preserve">The prior emissions vector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Pr>
          <w:rFonts w:ascii="Times" w:eastAsiaTheme="minorEastAsia" w:hAnsi="Times" w:cs="Times New Roman"/>
          <w:iCs/>
        </w:rPr>
        <w:t xml:space="preserve"> is given by random values with mean 70 ppb d</w:t>
      </w:r>
      <w:r>
        <w:rPr>
          <w:rFonts w:ascii="Times" w:eastAsiaTheme="minorEastAsia" w:hAnsi="Times" w:cs="Times New Roman"/>
          <w:iCs/>
          <w:vertAlign w:val="superscript"/>
        </w:rPr>
        <w:t>-1</w:t>
      </w:r>
      <w:r>
        <w:rPr>
          <w:rFonts w:ascii="Times" w:eastAsiaTheme="minorEastAsia" w:hAnsi="Times" w:cs="Times New Roman"/>
          <w:iCs/>
        </w:rPr>
        <w:t xml:space="preserve"> and standard deviation 40 ppb d</w:t>
      </w:r>
      <w:r>
        <w:rPr>
          <w:rFonts w:ascii="Times" w:eastAsiaTheme="minorEastAsia" w:hAnsi="Times" w:cs="Times New Roman"/>
          <w:iCs/>
          <w:vertAlign w:val="superscript"/>
        </w:rPr>
        <w:t>-1</w:t>
      </w:r>
      <w:r>
        <w:rPr>
          <w:rFonts w:ascii="Times" w:eastAsiaTheme="minorEastAsia" w:hAnsi="Times" w:cs="Times New Roman"/>
          <w:iCs/>
        </w:rPr>
        <w:t xml:space="preserve">. </w:t>
      </w:r>
      <w:r w:rsidR="00A65677">
        <w:rPr>
          <w:rFonts w:ascii="Times" w:eastAsiaTheme="minorEastAsia" w:hAnsi="Times" w:cs="Times New Roman"/>
          <w:iCs/>
        </w:rPr>
        <w:t>We test the sensitivity of our results to the prior by conducting inversions with 50,000 unique prior emission vectors. For each of these, w</w:t>
      </w:r>
      <w:r>
        <w:rPr>
          <w:rFonts w:ascii="Times" w:eastAsiaTheme="minorEastAsia" w:hAnsi="Times" w:cs="Times New Roman"/>
          <w:iCs/>
        </w:rPr>
        <w:t xml:space="preserve">e assume </w:t>
      </w:r>
      <w:r w:rsidR="00416D43">
        <w:rPr>
          <w:rFonts w:ascii="Times" w:eastAsiaTheme="minorEastAsia" w:hAnsi="Times" w:cs="Times New Roman"/>
          <w:iCs/>
        </w:rPr>
        <w:t xml:space="preserve">baseline </w:t>
      </w:r>
      <w:r>
        <w:rPr>
          <w:rFonts w:ascii="Times" w:eastAsiaTheme="minorEastAsia" w:hAnsi="Times" w:cs="Times New Roman"/>
          <w:iCs/>
        </w:rPr>
        <w:t>relative errors of 50%</w:t>
      </w:r>
      <w:r w:rsidR="00416D43">
        <w:rPr>
          <w:rFonts w:ascii="Times" w:eastAsiaTheme="minorEastAsia" w:hAnsi="Times" w:cs="Times New Roman"/>
          <w:iCs/>
        </w:rPr>
        <w:t>.</w:t>
      </w:r>
      <w:r>
        <w:rPr>
          <w:rFonts w:ascii="Times" w:eastAsiaTheme="minorEastAsia" w:hAnsi="Times" w:cs="Times New Roman"/>
          <w:iCs/>
        </w:rPr>
        <w:t xml:space="preserve"> </w:t>
      </w:r>
      <w:r w:rsidR="00416D43">
        <w:rPr>
          <w:rFonts w:ascii="Times" w:eastAsiaTheme="minorEastAsia" w:hAnsi="Times" w:cs="Times New Roman"/>
          <w:iCs/>
        </w:rPr>
        <w:t xml:space="preserve">If </w:t>
      </w:r>
      <w:r>
        <w:rPr>
          <w:rFonts w:ascii="Times" w:eastAsiaTheme="minorEastAsia" w:hAnsi="Times" w:cs="Times New Roman"/>
          <w:iCs/>
        </w:rPr>
        <w:t xml:space="preserve">the prior emissions are less than the mean prior emissions, we use relative errors corresponding of 50% of the mean. </w:t>
      </w:r>
      <w:r w:rsidR="005E4F3D">
        <w:rPr>
          <w:rFonts w:ascii="Times" w:eastAsiaTheme="minorEastAsia" w:hAnsi="Times" w:cs="Times New Roman"/>
          <w:iCs/>
        </w:rPr>
        <w:t xml:space="preserve">We construct the prior error covariance matrix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sidR="005E4F3D">
        <w:rPr>
          <w:rFonts w:ascii="Times" w:eastAsiaTheme="minorEastAsia" w:hAnsi="Times" w:cs="Times New Roman"/>
        </w:rPr>
        <w:t xml:space="preserve"> assuming no error covariance. </w:t>
      </w:r>
      <w:r>
        <w:rPr>
          <w:rFonts w:ascii="Times" w:eastAsiaTheme="minorEastAsia" w:hAnsi="Times" w:cs="Times New Roman"/>
        </w:rPr>
        <w:t xml:space="preserve">The observation vector </w:t>
      </w:r>
      <m:oMath>
        <m:r>
          <m:rPr>
            <m:sty m:val="bi"/>
          </m:rPr>
          <w:rPr>
            <w:rFonts w:ascii="Cambria Math" w:eastAsiaTheme="minorEastAsia" w:hAnsi="Cambria Math" w:cs="Times New Roman"/>
          </w:rPr>
          <m:t>y</m:t>
        </m:r>
      </m:oMath>
      <w:r>
        <w:rPr>
          <w:rFonts w:ascii="Times" w:eastAsiaTheme="minorEastAsia" w:hAnsi="Times" w:cs="Times New Roman"/>
          <w:iCs/>
        </w:rPr>
        <w:t xml:space="preserve"> is composed of </w:t>
      </w:r>
      <m:oMath>
        <m:r>
          <w:rPr>
            <w:rFonts w:ascii="Cambria Math" w:eastAsiaTheme="minorEastAsia" w:hAnsi="Cambria Math" w:cs="Times New Roman"/>
          </w:rPr>
          <m:t>m=300</m:t>
        </m:r>
      </m:oMath>
      <w:r>
        <w:rPr>
          <w:rFonts w:ascii="Times" w:eastAsiaTheme="minorEastAsia" w:hAnsi="Times" w:cs="Times New Roman"/>
          <w:bCs/>
        </w:rPr>
        <w:t xml:space="preserve"> pseudo-observations, </w:t>
      </w:r>
      <w:r>
        <w:rPr>
          <w:rFonts w:ascii="Times" w:eastAsiaTheme="minorEastAsia" w:hAnsi="Times" w:cs="Times New Roman"/>
          <w:iCs/>
        </w:rPr>
        <w:t xml:space="preserve">generated by adding random noise with mean 0 ppb and standard deviation 10 ppb to the steady-state concentrations. The 300 data points correspond to one observation per grid cell at 15 evenly spaced intervals between 150 and 300 hours from the start of the simulation. We assume constant observational errors of 15 ppb and no error covariance. We construct the Jacobian matrix </w:t>
      </w:r>
      <m:oMath>
        <m:r>
          <m:rPr>
            <m:sty m:val="b"/>
          </m:rPr>
          <w:rPr>
            <w:rFonts w:ascii="Cambria Math" w:eastAsiaTheme="minorEastAsia" w:hAnsi="Cambria Math" w:cs="Times New Roman"/>
          </w:rPr>
          <m:t>K</m:t>
        </m:r>
      </m:oMath>
      <w:r>
        <w:rPr>
          <w:rFonts w:ascii="Times" w:eastAsiaTheme="minorEastAsia" w:hAnsi="Times" w:cs="Times New Roman"/>
        </w:rPr>
        <w:t xml:space="preserve"> using </w:t>
      </w:r>
      <w:r w:rsidR="00A65677">
        <w:rPr>
          <w:rFonts w:ascii="Times" w:eastAsiaTheme="minorEastAsia" w:hAnsi="Times" w:cs="Times New Roman"/>
        </w:rPr>
        <w:t xml:space="preserve">a </w:t>
      </w:r>
      <w:r>
        <w:rPr>
          <w:rFonts w:ascii="Times" w:eastAsiaTheme="minorEastAsia" w:hAnsi="Times" w:cs="Times New Roman"/>
        </w:rPr>
        <w:t>finite difference</w:t>
      </w:r>
      <w:r w:rsidR="00A65677">
        <w:rPr>
          <w:rFonts w:ascii="Times" w:eastAsiaTheme="minorEastAsia" w:hAnsi="Times" w:cs="Times New Roman"/>
        </w:rPr>
        <w:t xml:space="preserve"> approach</w:t>
      </w:r>
      <w:r>
        <w:rPr>
          <w:rFonts w:ascii="Times" w:eastAsiaTheme="minorEastAsia" w:hAnsi="Times" w:cs="Times New Roman"/>
        </w:rPr>
        <w:t>.</w:t>
      </w:r>
    </w:p>
    <w:p w14:paraId="3A2C7137" w14:textId="77777777" w:rsidR="00A65677" w:rsidRDefault="00A65677" w:rsidP="00F95B7A">
      <w:pPr>
        <w:rPr>
          <w:rFonts w:ascii="Times" w:eastAsiaTheme="minorEastAsia" w:hAnsi="Times" w:cs="Times New Roman"/>
          <w:iCs/>
        </w:rPr>
      </w:pPr>
    </w:p>
    <w:p w14:paraId="139B79D0" w14:textId="4AD09E80" w:rsidR="00F95B7A" w:rsidRDefault="00F95B7A" w:rsidP="00BB439D">
      <w:pPr>
        <w:rPr>
          <w:rFonts w:ascii="Times" w:eastAsiaTheme="minorEastAsia" w:hAnsi="Times" w:cs="Times New Roman"/>
        </w:rPr>
      </w:pPr>
      <w:commentRangeStart w:id="198"/>
      <w:r>
        <w:rPr>
          <w:rFonts w:ascii="Times" w:eastAsiaTheme="minorEastAsia" w:hAnsi="Times" w:cs="Times New Roman"/>
        </w:rPr>
        <w:t>Figure</w:t>
      </w:r>
      <w:commentRangeEnd w:id="198"/>
      <w:r>
        <w:rPr>
          <w:rStyle w:val="CommentReference"/>
        </w:rPr>
        <w:commentReference w:id="198"/>
      </w:r>
      <w:r>
        <w:rPr>
          <w:rFonts w:ascii="Times" w:eastAsiaTheme="minorEastAsia" w:hAnsi="Times" w:cs="Times New Roman"/>
        </w:rPr>
        <w:t xml:space="preserve"> </w:t>
      </w:r>
      <w:commentRangeStart w:id="199"/>
      <w:r w:rsidR="00A65677">
        <w:rPr>
          <w:rFonts w:ascii="Times" w:eastAsiaTheme="minorEastAsia" w:hAnsi="Times" w:cs="Times New Roman"/>
        </w:rPr>
        <w:t>4</w:t>
      </w:r>
      <w:commentRangeEnd w:id="199"/>
      <w:r w:rsidR="00A65677">
        <w:rPr>
          <w:rStyle w:val="CommentReference"/>
        </w:rPr>
        <w:commentReference w:id="199"/>
      </w:r>
      <w:r>
        <w:rPr>
          <w:rFonts w:ascii="Times" w:eastAsiaTheme="minorEastAsia" w:hAnsi="Times" w:cs="Times New Roman"/>
        </w:rPr>
        <w:t xml:space="preserve"> shows the posterior emissions for </w:t>
      </w:r>
      <w:r w:rsidR="00D63D3C">
        <w:rPr>
          <w:rFonts w:ascii="Times" w:eastAsiaTheme="minorEastAsia" w:hAnsi="Times" w:cs="Times New Roman"/>
        </w:rPr>
        <w:t xml:space="preserve">the base </w:t>
      </w:r>
      <w:r w:rsidR="00A65677">
        <w:rPr>
          <w:rFonts w:ascii="Times" w:eastAsiaTheme="minorEastAsia" w:hAnsi="Times" w:cs="Times New Roman"/>
        </w:rPr>
        <w:t xml:space="preserve">inversion assuming the true boundary condition is known. </w:t>
      </w:r>
      <w:r w:rsidR="00416D43">
        <w:rPr>
          <w:rFonts w:ascii="Times" w:eastAsiaTheme="minorEastAsia" w:hAnsi="Times" w:cs="Times New Roman"/>
        </w:rPr>
        <w:t>The inversion</w:t>
      </w:r>
      <w:r>
        <w:rPr>
          <w:rFonts w:ascii="Times" w:eastAsiaTheme="minorEastAsia" w:hAnsi="Times" w:cs="Times New Roman"/>
        </w:rPr>
        <w:t xml:space="preserve"> most accurate in the middle of the domain, where emissions have a larger relative influence than the boundary condition on simulated concentrations and where there are many downstream observations.</w:t>
      </w:r>
    </w:p>
    <w:p w14:paraId="7550A955" w14:textId="758DE415" w:rsidR="00F95B7A" w:rsidRDefault="00F95B7A" w:rsidP="00BB439D">
      <w:pPr>
        <w:rPr>
          <w:rFonts w:ascii="Times" w:eastAsiaTheme="minorEastAsia" w:hAnsi="Times" w:cs="Times New Roman"/>
        </w:rPr>
      </w:pPr>
    </w:p>
    <w:p w14:paraId="5F73F14A" w14:textId="063631BB" w:rsidR="00133F33" w:rsidRPr="00133F33" w:rsidRDefault="00133F33" w:rsidP="00BB439D">
      <w:pPr>
        <w:rPr>
          <w:rFonts w:ascii="Times" w:eastAsiaTheme="minorEastAsia" w:hAnsi="Times" w:cs="Times New Roman"/>
          <w:b/>
          <w:bCs/>
          <w:iCs/>
        </w:rPr>
      </w:pPr>
      <w:r w:rsidRPr="00133F33">
        <w:rPr>
          <w:rFonts w:ascii="Times" w:eastAsiaTheme="minorEastAsia" w:hAnsi="Times" w:cs="Times New Roman"/>
          <w:b/>
          <w:bCs/>
        </w:rPr>
        <w:t>3.2.1</w:t>
      </w:r>
      <w:r>
        <w:rPr>
          <w:rFonts w:ascii="Times" w:eastAsiaTheme="minorEastAsia" w:hAnsi="Times" w:cs="Times New Roman"/>
          <w:b/>
          <w:bCs/>
        </w:rPr>
        <w:t xml:space="preserve"> </w:t>
      </w:r>
      <w:r>
        <w:rPr>
          <w:rFonts w:ascii="Times" w:eastAsiaTheme="minorEastAsia" w:hAnsi="Times" w:cs="Times New Roman"/>
          <w:b/>
          <w:bCs/>
          <w:iCs/>
        </w:rPr>
        <w:t>Numerical steady-state solution</w:t>
      </w:r>
    </w:p>
    <w:p w14:paraId="1EC2FF99" w14:textId="77777777" w:rsidR="00416D43" w:rsidRDefault="00F95B7A" w:rsidP="00416D43">
      <w:pPr>
        <w:rPr>
          <w:rFonts w:ascii="Times" w:eastAsiaTheme="minorEastAsia" w:hAnsi="Times" w:cs="Times New Roman"/>
          <w:iCs/>
        </w:rPr>
      </w:pPr>
      <w:r>
        <w:rPr>
          <w:rFonts w:ascii="Times" w:eastAsiaTheme="minorEastAsia" w:hAnsi="Times" w:cs="Times New Roman"/>
        </w:rPr>
        <w:t xml:space="preserve">We </w:t>
      </w:r>
      <w:r w:rsidR="00A24BC9">
        <w:rPr>
          <w:rFonts w:ascii="Times" w:eastAsiaTheme="minorEastAsia" w:hAnsi="Times" w:cs="Times New Roman"/>
        </w:rPr>
        <w:t xml:space="preserve">use our simple numerical model to </w:t>
      </w:r>
      <w:r>
        <w:rPr>
          <w:rFonts w:ascii="Times" w:eastAsiaTheme="minorEastAsia" w:hAnsi="Times" w:cs="Times New Roman"/>
        </w:rPr>
        <w:t>perturb the</w:t>
      </w:r>
      <w:r w:rsidR="007575B5">
        <w:rPr>
          <w:rFonts w:ascii="Times" w:eastAsiaTheme="minorEastAsia" w:hAnsi="Times" w:cs="Times New Roman"/>
        </w:rPr>
        <w:t xml:space="preserve"> true</w:t>
      </w:r>
      <w:r>
        <w:rPr>
          <w:rFonts w:ascii="Times" w:eastAsiaTheme="minorEastAsia" w:hAnsi="Times" w:cs="Times New Roman"/>
        </w:rPr>
        <w:t xml:space="preserve"> boundary condition by a constant value, solve the inversion, and compare the posterior emissions. </w:t>
      </w:r>
      <w:r>
        <w:rPr>
          <w:rFonts w:ascii="Times" w:eastAsiaTheme="minorEastAsia" w:hAnsi="Times" w:cs="Times New Roman"/>
          <w:iCs/>
        </w:rPr>
        <w:t>Figure</w:t>
      </w:r>
      <w:r w:rsidR="00A65677">
        <w:rPr>
          <w:rFonts w:ascii="Times" w:eastAsiaTheme="minorEastAsia" w:hAnsi="Times" w:cs="Times New Roman"/>
          <w:iCs/>
        </w:rPr>
        <w:t xml:space="preserve"> 5 </w:t>
      </w:r>
      <w:r>
        <w:rPr>
          <w:rFonts w:ascii="Times" w:eastAsiaTheme="minorEastAsia" w:hAnsi="Times" w:cs="Times New Roman"/>
          <w:iCs/>
        </w:rPr>
        <w:t xml:space="preserve">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w:t>
      </w:r>
      <w:r w:rsidR="00407F81">
        <w:rPr>
          <w:rFonts w:ascii="Times" w:eastAsiaTheme="minorEastAsia" w:hAnsi="Times" w:cs="Times New Roman"/>
          <w:iCs/>
        </w:rPr>
        <w:t xml:space="preserve"> a range of boundary condition perturbations for</w:t>
      </w:r>
      <w:r>
        <w:rPr>
          <w:rFonts w:ascii="Times" w:eastAsiaTheme="minorEastAsia" w:hAnsi="Times" w:cs="Times New Roman"/>
          <w:iCs/>
        </w:rPr>
        <w:t xml:space="preserve"> the </w:t>
      </w:r>
      <w:r>
        <w:rPr>
          <w:rFonts w:ascii="Times" w:eastAsiaTheme="minorEastAsia" w:hAnsi="Times" w:cs="Times New Roman"/>
          <w:iCs/>
        </w:rPr>
        <w:lastRenderedPageBreak/>
        <w:t>inversion</w:t>
      </w:r>
      <w:r w:rsidR="00A65677">
        <w:rPr>
          <w:rFonts w:ascii="Times" w:eastAsiaTheme="minorEastAsia" w:hAnsi="Times" w:cs="Times New Roman"/>
          <w:iCs/>
        </w:rPr>
        <w:t>s</w:t>
      </w:r>
      <w:r>
        <w:rPr>
          <w:rFonts w:ascii="Times" w:eastAsiaTheme="minorEastAsia" w:hAnsi="Times" w:cs="Times New Roman"/>
          <w:iCs/>
        </w:rPr>
        <w:t xml:space="preserve"> that </w:t>
      </w:r>
      <w:r w:rsidR="00A65677">
        <w:rPr>
          <w:rFonts w:ascii="Times" w:eastAsiaTheme="minorEastAsia" w:hAnsi="Times" w:cs="Times New Roman"/>
          <w:iCs/>
        </w:rPr>
        <w:t>do</w:t>
      </w:r>
      <w:r>
        <w:rPr>
          <w:rFonts w:ascii="Times" w:eastAsiaTheme="minorEastAsia" w:hAnsi="Times" w:cs="Times New Roman"/>
          <w:iCs/>
        </w:rPr>
        <w:t xml:space="preserve"> not optimize the boundary </w:t>
      </w:r>
      <w:r w:rsidR="00407F81">
        <w:rPr>
          <w:rFonts w:ascii="Times" w:eastAsiaTheme="minorEastAsia" w:hAnsi="Times" w:cs="Times New Roman"/>
          <w:iCs/>
        </w:rPr>
        <w:t>condition</w:t>
      </w:r>
      <w:r>
        <w:rPr>
          <w:rFonts w:ascii="Times" w:eastAsiaTheme="minorEastAsia" w:hAnsi="Times" w:cs="Times New Roman"/>
          <w:iCs/>
        </w:rPr>
        <w:t xml:space="preserve">. </w:t>
      </w:r>
      <w:r w:rsidR="00416D43">
        <w:rPr>
          <w:rFonts w:ascii="Times" w:eastAsiaTheme="minorEastAsia" w:hAnsi="Times" w:cs="Times New Roman"/>
          <w:iCs/>
        </w:rPr>
        <w:t>We also show the influence length scale threshold of 10 ppb d</w:t>
      </w:r>
      <w:r w:rsidR="00416D43">
        <w:rPr>
          <w:rFonts w:ascii="Times" w:eastAsiaTheme="minorEastAsia" w:hAnsi="Times" w:cs="Times New Roman"/>
          <w:iCs/>
          <w:vertAlign w:val="superscript"/>
        </w:rPr>
        <w:t>-1</w:t>
      </w:r>
      <w:r w:rsidR="00416D43">
        <w:rPr>
          <w:rFonts w:ascii="Times" w:eastAsiaTheme="minorEastAsia" w:hAnsi="Times" w:cs="Times New Roman"/>
          <w:iCs/>
        </w:rPr>
        <w:t xml:space="preserve"> or 20% of the baseline prior errors. </w:t>
      </w:r>
      <w:r w:rsidR="00407F81">
        <w:rPr>
          <w:rFonts w:ascii="Times" w:eastAsiaTheme="minorEastAsia" w:hAnsi="Times" w:cs="Times New Roman"/>
          <w:iCs/>
        </w:rPr>
        <w:t>As</w:t>
      </w:r>
      <w:r w:rsidR="00407F81">
        <w:rPr>
          <w:rFonts w:ascii="Times" w:eastAsiaTheme="minorEastAsia" w:hAnsi="Times" w:cs="Times New Roman"/>
        </w:rPr>
        <w:t xml:space="preserve"> </w:t>
      </w:r>
      <w:r w:rsidR="007575B5">
        <w:rPr>
          <w:rFonts w:ascii="Times" w:eastAsiaTheme="minorEastAsia" w:hAnsi="Times" w:cs="Times New Roman"/>
        </w:rPr>
        <w:t>expected</w:t>
      </w:r>
      <w:r w:rsidR="00407F81">
        <w:rPr>
          <w:rFonts w:ascii="Times" w:eastAsiaTheme="minorEastAsia" w:hAnsi="Times" w:cs="Times New Roman"/>
        </w:rPr>
        <w:t xml:space="preserve">, the error scales </w:t>
      </w:r>
      <w:r w:rsidR="00407F81">
        <w:rPr>
          <w:rFonts w:ascii="Times" w:eastAsiaTheme="minorEastAsia" w:hAnsi="Times" w:cs="Times New Roman"/>
          <w:iCs/>
        </w:rPr>
        <w:t xml:space="preserve">with </w:t>
      </w:r>
      <m:oMath>
        <m:r>
          <m:rPr>
            <m:sty m:val="p"/>
          </m:rPr>
          <w:rPr>
            <w:rFonts w:ascii="Cambria Math" w:eastAsiaTheme="minorEastAsia" w:hAnsi="Cambria Math" w:cs="Times New Roman"/>
          </w:rPr>
          <m:t>Δ</m:t>
        </m:r>
        <m:r>
          <w:rPr>
            <w:rFonts w:ascii="Cambria Math" w:eastAsiaTheme="minorEastAsia" w:hAnsi="Cambria Math" w:cs="Times New Roman"/>
          </w:rPr>
          <m:t>BC</m:t>
        </m:r>
      </m:oMath>
      <w:r w:rsidR="00A65677">
        <w:rPr>
          <w:rFonts w:ascii="Times" w:eastAsiaTheme="minorEastAsia" w:hAnsi="Times" w:cs="Times New Roman"/>
        </w:rPr>
        <w:t xml:space="preserve"> and agrees with the row-wise sum of the gain matrix</w:t>
      </w:r>
      <w:r w:rsidR="00407F81">
        <w:rPr>
          <w:rFonts w:ascii="Times" w:eastAsiaTheme="minorEastAsia" w:hAnsi="Times" w:cs="Times New Roman"/>
        </w:rPr>
        <w:t xml:space="preserve">. </w:t>
      </w:r>
      <w:r w:rsidR="007575B5">
        <w:rPr>
          <w:rFonts w:ascii="Times" w:eastAsiaTheme="minorEastAsia" w:hAnsi="Times" w:cs="Times New Roman"/>
          <w:iCs/>
        </w:rPr>
        <w:t>For all priors and perturbation magnitudes</w:t>
      </w:r>
      <w:r w:rsidR="00407F81">
        <w:rPr>
          <w:rFonts w:ascii="Times" w:eastAsiaTheme="minorEastAsia" w:hAnsi="Times" w:cs="Times New Roman"/>
          <w:iCs/>
        </w:rPr>
        <w:t>, t</w:t>
      </w:r>
      <w:r>
        <w:rPr>
          <w:rFonts w:ascii="Times" w:eastAsiaTheme="minorEastAsia" w:hAnsi="Times" w:cs="Times New Roman"/>
          <w:iCs/>
        </w:rPr>
        <w:t xml:space="preserve">he </w:t>
      </w:r>
      <w:r w:rsidR="00407F81">
        <w:rPr>
          <w:rFonts w:ascii="Times" w:eastAsiaTheme="minorEastAsia" w:hAnsi="Times" w:cs="Times New Roman"/>
          <w:iCs/>
        </w:rPr>
        <w:t>error</w:t>
      </w:r>
      <w:r>
        <w:rPr>
          <w:rFonts w:ascii="Times" w:eastAsiaTheme="minorEastAsia" w:hAnsi="Times" w:cs="Times New Roman"/>
          <w:iCs/>
        </w:rPr>
        <w:t xml:space="preserve"> decreases exponentially as the distance from the upstream boundary increases</w:t>
      </w:r>
      <w:r w:rsidR="00407F81">
        <w:rPr>
          <w:rFonts w:ascii="Times" w:eastAsiaTheme="minorEastAsia" w:hAnsi="Times" w:cs="Times New Roman"/>
          <w:iCs/>
        </w:rPr>
        <w:t xml:space="preserve"> and is lower than </w:t>
      </w:r>
      <w:r w:rsidR="00416D43">
        <w:rPr>
          <w:rFonts w:ascii="Times" w:eastAsiaTheme="minorEastAsia" w:hAnsi="Times" w:cs="Times New Roman"/>
          <w:iCs/>
        </w:rPr>
        <w:t>the influence length scale threshold</w:t>
      </w:r>
      <w:r w:rsidR="00407F81">
        <w:rPr>
          <w:rFonts w:ascii="Times" w:eastAsiaTheme="minorEastAsia" w:hAnsi="Times" w:cs="Times New Roman"/>
          <w:iCs/>
        </w:rPr>
        <w:t xml:space="preserve"> within </w:t>
      </w:r>
      <w:r w:rsidR="00ED2CD8">
        <w:rPr>
          <w:rFonts w:ascii="Times" w:eastAsiaTheme="minorEastAsia" w:hAnsi="Times" w:cs="Times New Roman"/>
          <w:iCs/>
        </w:rPr>
        <w:t>6</w:t>
      </w:r>
      <w:r w:rsidR="00407F81">
        <w:rPr>
          <w:rFonts w:ascii="Times" w:eastAsiaTheme="minorEastAsia" w:hAnsi="Times" w:cs="Times New Roman"/>
          <w:iCs/>
        </w:rPr>
        <w:t xml:space="preserve"> grid cells</w:t>
      </w:r>
      <w:r>
        <w:rPr>
          <w:rFonts w:ascii="Times" w:eastAsiaTheme="minorEastAsia" w:hAnsi="Times" w:cs="Times New Roman"/>
          <w:iCs/>
        </w:rPr>
        <w:t>.</w:t>
      </w:r>
      <w:r w:rsidR="00407F81">
        <w:rPr>
          <w:rFonts w:ascii="Times" w:eastAsiaTheme="minorEastAsia" w:hAnsi="Times" w:cs="Times New Roman"/>
          <w:iCs/>
        </w:rPr>
        <w:t xml:space="preserve"> Across this influence length scale, the inversion absorbs errors in the boundary condition by correcting emissions in upstream </w:t>
      </w:r>
      <w:r w:rsidR="00416D43">
        <w:rPr>
          <w:rFonts w:ascii="Times" w:eastAsiaTheme="minorEastAsia" w:hAnsi="Times" w:cs="Times New Roman"/>
          <w:iCs/>
        </w:rPr>
        <w:t xml:space="preserve">grid cells. </w:t>
      </w:r>
      <w:commentRangeStart w:id="200"/>
      <w:commentRangeStart w:id="201"/>
      <w:r w:rsidR="00416D43">
        <w:rPr>
          <w:rFonts w:ascii="Times" w:eastAsiaTheme="minorEastAsia" w:hAnsi="Times" w:cs="Times New Roman"/>
          <w:iCs/>
        </w:rPr>
        <w:t xml:space="preserve">The inversion that optimizes the boundary condition has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≈0</m:t>
        </m:r>
      </m:oMath>
      <w:r w:rsidR="00416D43">
        <w:rPr>
          <w:rFonts w:ascii="Times" w:eastAsiaTheme="minorEastAsia" w:hAnsi="Times" w:cs="Times New Roman"/>
        </w:rPr>
        <w:t xml:space="preserve">, or an influence length scale of </w:t>
      </w:r>
      <w:commentRangeStart w:id="202"/>
      <w:r w:rsidR="00416D43">
        <w:rPr>
          <w:rFonts w:ascii="Times" w:eastAsiaTheme="minorEastAsia" w:hAnsi="Times" w:cs="Times New Roman"/>
        </w:rPr>
        <w:t>0 grid cells</w:t>
      </w:r>
      <w:commentRangeEnd w:id="202"/>
      <w:r w:rsidR="00416D43">
        <w:rPr>
          <w:rStyle w:val="CommentReference"/>
        </w:rPr>
        <w:commentReference w:id="202"/>
      </w:r>
      <w:r w:rsidR="00416D43">
        <w:rPr>
          <w:rFonts w:ascii="Times" w:eastAsiaTheme="minorEastAsia" w:hAnsi="Times" w:cs="Times New Roman"/>
        </w:rPr>
        <w:t>, demonstrating that the inversion can correct constant errors in boundary condition specification.</w:t>
      </w:r>
    </w:p>
    <w:commentRangeEnd w:id="200"/>
    <w:p w14:paraId="39D455AB" w14:textId="77777777" w:rsidR="00416D43" w:rsidRDefault="00416D43" w:rsidP="00416D43">
      <w:pPr>
        <w:rPr>
          <w:rFonts w:ascii="Times" w:eastAsiaTheme="minorEastAsia" w:hAnsi="Times" w:cs="Times New Roman"/>
          <w:iCs/>
        </w:rPr>
      </w:pPr>
      <w:r>
        <w:rPr>
          <w:rStyle w:val="CommentReference"/>
        </w:rPr>
        <w:commentReference w:id="200"/>
      </w:r>
      <w:commentRangeEnd w:id="201"/>
      <w:r>
        <w:rPr>
          <w:rStyle w:val="CommentReference"/>
        </w:rPr>
        <w:commentReference w:id="201"/>
      </w:r>
    </w:p>
    <w:p w14:paraId="7A798608" w14:textId="6D528BE2" w:rsidR="005E4F3D" w:rsidRPr="00A65677" w:rsidRDefault="00416D43" w:rsidP="00416D43">
      <w:pPr>
        <w:rPr>
          <w:rFonts w:ascii="Times" w:eastAsiaTheme="minorEastAsia" w:hAnsi="Times" w:cs="Times New Roman"/>
          <w:iCs/>
        </w:rPr>
      </w:pPr>
      <w:r>
        <w:rPr>
          <w:rFonts w:ascii="Times" w:eastAsiaTheme="minorEastAsia" w:hAnsi="Times" w:cs="Times New Roman"/>
          <w:iCs/>
        </w:rPr>
        <w:t xml:space="preserve">Figure 6 shows the sensitivity of the gain matrix band width and influence length scale to </w:t>
      </w:r>
      <w:r w:rsidR="00407F81">
        <w:rPr>
          <w:rFonts w:ascii="Times" w:eastAsiaTheme="minorEastAsia" w:hAnsi="Times" w:cs="Times New Roman"/>
          <w:iCs/>
        </w:rPr>
        <w:t>inversion parameters</w:t>
      </w:r>
      <w:r w:rsidR="007575B5">
        <w:rPr>
          <w:rFonts w:ascii="Times" w:eastAsiaTheme="minorEastAsia" w:hAnsi="Times" w:cs="Times New Roman"/>
          <w:iCs/>
        </w:rPr>
        <w:t xml:space="preserve"> in the numerical model</w:t>
      </w:r>
      <w:r w:rsidR="005E4F3D">
        <w:rPr>
          <w:rFonts w:ascii="Times" w:eastAsiaTheme="minorEastAsia" w:hAnsi="Times" w:cs="Times New Roman"/>
          <w:iCs/>
        </w:rPr>
        <w:t xml:space="preserve">. For each inversion, we scale the prior and observational errors across the entire inversion domain (left column) and in the first grid cell alone (right column). The </w:t>
      </w:r>
      <w:r w:rsidR="00E22CBD">
        <w:rPr>
          <w:rFonts w:ascii="Times" w:eastAsiaTheme="minorEastAsia" w:hAnsi="Times" w:cs="Times New Roman"/>
          <w:iCs/>
        </w:rPr>
        <w:t xml:space="preserve">numerical result </w:t>
      </w:r>
      <w:r w:rsidR="005E4F3D">
        <w:rPr>
          <w:rFonts w:ascii="Times" w:eastAsiaTheme="minorEastAsia" w:hAnsi="Times" w:cs="Times New Roman"/>
          <w:iCs/>
        </w:rPr>
        <w:t xml:space="preserve">largely agrees with the theoretical result shown in figure </w:t>
      </w:r>
      <w:r w:rsidR="00ED2CD8">
        <w:rPr>
          <w:rFonts w:ascii="Times" w:eastAsiaTheme="minorEastAsia" w:hAnsi="Times" w:cs="Times New Roman"/>
          <w:iCs/>
        </w:rPr>
        <w:t>2</w:t>
      </w:r>
      <w:r w:rsidR="005E4F3D">
        <w:rPr>
          <w:rFonts w:ascii="Times" w:eastAsiaTheme="minorEastAsia" w:hAnsi="Times" w:cs="Times New Roman"/>
          <w:iCs/>
        </w:rPr>
        <w:t>: on average, as prior errors decrease and observational errors increas</w:t>
      </w:r>
      <w:r w:rsidR="00AA493F">
        <w:rPr>
          <w:rFonts w:ascii="Times" w:eastAsiaTheme="minorEastAsia" w:hAnsi="Times" w:cs="Times New Roman"/>
          <w:iCs/>
        </w:rPr>
        <w:t>e</w:t>
      </w:r>
      <w:r w:rsidR="005E4F3D">
        <w:rPr>
          <w:rFonts w:ascii="Times" w:eastAsiaTheme="minorEastAsia" w:hAnsi="Times" w:cs="Times New Roman"/>
          <w:iCs/>
        </w:rPr>
        <w:t>, the band width and the influence length scale</w:t>
      </w:r>
      <w:r w:rsidR="00E22CBD">
        <w:rPr>
          <w:rFonts w:ascii="Times" w:eastAsiaTheme="minorEastAsia" w:hAnsi="Times" w:cs="Times New Roman"/>
          <w:iCs/>
        </w:rPr>
        <w:t xml:space="preserve"> increase, and both quantities are less sensitive to changes</w:t>
      </w:r>
      <w:r w:rsidR="005E4F3D">
        <w:rPr>
          <w:rFonts w:ascii="Times" w:eastAsiaTheme="minorEastAsia" w:hAnsi="Times" w:cs="Times New Roman"/>
          <w:iCs/>
        </w:rPr>
        <w:t xml:space="preserve"> in the</w:t>
      </w:r>
      <w:r w:rsidR="00E22CBD">
        <w:rPr>
          <w:rFonts w:ascii="Times" w:eastAsiaTheme="minorEastAsia" w:hAnsi="Times" w:cs="Times New Roman"/>
          <w:iCs/>
        </w:rPr>
        <w:t xml:space="preserve"> </w:t>
      </w:r>
      <w:r w:rsidR="005E4F3D">
        <w:rPr>
          <w:rFonts w:ascii="Times" w:eastAsiaTheme="minorEastAsia" w:hAnsi="Times" w:cs="Times New Roman"/>
          <w:iCs/>
        </w:rPr>
        <w:t>first grid cell</w:t>
      </w:r>
      <w:r w:rsidR="00E22CBD">
        <w:rPr>
          <w:rFonts w:ascii="Times" w:eastAsiaTheme="minorEastAsia" w:hAnsi="Times" w:cs="Times New Roman"/>
          <w:iCs/>
        </w:rPr>
        <w:t xml:space="preserve">. </w:t>
      </w:r>
      <w:r w:rsidR="00A65677">
        <w:rPr>
          <w:rFonts w:ascii="Times" w:eastAsiaTheme="minorEastAsia" w:hAnsi="Times" w:cs="Times New Roman"/>
          <w:iCs/>
        </w:rPr>
        <w:t>However,</w:t>
      </w:r>
      <w:r w:rsidR="00133F33">
        <w:rPr>
          <w:rFonts w:ascii="Times" w:eastAsiaTheme="minorEastAsia" w:hAnsi="Times" w:cs="Times New Roman"/>
          <w:iCs/>
        </w:rPr>
        <w:t xml:space="preserve"> </w:t>
      </w:r>
      <w:r w:rsidR="00A65677">
        <w:rPr>
          <w:rFonts w:ascii="Times" w:eastAsiaTheme="minorEastAsia" w:hAnsi="Times" w:cs="Times New Roman"/>
          <w:iCs/>
        </w:rPr>
        <w:t>w</w:t>
      </w:r>
      <w:r w:rsidR="00133F33">
        <w:rPr>
          <w:rFonts w:ascii="Times" w:eastAsiaTheme="minorEastAsia" w:hAnsi="Times" w:cs="Times New Roman"/>
          <w:iCs/>
        </w:rPr>
        <w:t>hile the theoretical band width and</w:t>
      </w:r>
      <w:r w:rsidR="00E22CBD">
        <w:rPr>
          <w:rFonts w:ascii="Times" w:eastAsiaTheme="minorEastAsia" w:hAnsi="Times" w:cs="Times New Roman"/>
          <w:iCs/>
        </w:rPr>
        <w:t xml:space="preserve"> influence length scale </w:t>
      </w:r>
      <w:r w:rsidR="00133F33">
        <w:rPr>
          <w:rFonts w:ascii="Times" w:eastAsiaTheme="minorEastAsia" w:hAnsi="Times" w:cs="Times New Roman"/>
          <w:iCs/>
        </w:rPr>
        <w:t>increase monotonically</w:t>
      </w:r>
      <w:r w:rsidR="00ED2CD8">
        <w:rPr>
          <w:rFonts w:ascii="Times" w:eastAsiaTheme="minorEastAsia" w:hAnsi="Times" w:cs="Times New Roman"/>
          <w:iCs/>
        </w:rPr>
        <w:t xml:space="preserve"> as the errors change</w:t>
      </w:r>
      <w:r w:rsidR="00133F33">
        <w:rPr>
          <w:rFonts w:ascii="Times" w:eastAsiaTheme="minorEastAsia" w:hAnsi="Times" w:cs="Times New Roman"/>
          <w:iCs/>
        </w:rPr>
        <w:t>, the numerical values initially decrease</w:t>
      </w:r>
      <w:r w:rsidR="00E22CBD">
        <w:rPr>
          <w:rFonts w:ascii="Times" w:eastAsiaTheme="minorEastAsia" w:hAnsi="Times" w:cs="Times New Roman"/>
          <w:iCs/>
        </w:rPr>
        <w:t xml:space="preserve">. This </w:t>
      </w:r>
      <w:r w:rsidR="00133F33">
        <w:rPr>
          <w:rFonts w:ascii="Times" w:eastAsiaTheme="minorEastAsia" w:hAnsi="Times" w:cs="Times New Roman"/>
          <w:iCs/>
        </w:rPr>
        <w:t>discrepancy</w:t>
      </w:r>
      <w:r w:rsidR="00E22CBD">
        <w:rPr>
          <w:rFonts w:ascii="Times" w:eastAsiaTheme="minorEastAsia" w:hAnsi="Times" w:cs="Times New Roman"/>
          <w:iCs/>
        </w:rPr>
        <w:t xml:space="preserve"> </w:t>
      </w:r>
      <w:r w:rsidR="00133F33">
        <w:rPr>
          <w:rFonts w:ascii="Times" w:eastAsiaTheme="minorEastAsia" w:hAnsi="Times" w:cs="Times New Roman"/>
          <w:iCs/>
        </w:rPr>
        <w:t xml:space="preserve">results from differences </w:t>
      </w:r>
      <w:r w:rsidR="00ED2CD8">
        <w:rPr>
          <w:rFonts w:ascii="Times" w:eastAsiaTheme="minorEastAsia" w:hAnsi="Times" w:cs="Times New Roman"/>
          <w:iCs/>
        </w:rPr>
        <w:t>between</w:t>
      </w:r>
      <w:r w:rsidR="00E22CBD">
        <w:rPr>
          <w:rFonts w:ascii="Times" w:eastAsiaTheme="minorEastAsia" w:hAnsi="Times" w:cs="Times New Roman"/>
          <w:iCs/>
        </w:rPr>
        <w:t xml:space="preserve"> the numerical </w:t>
      </w:r>
      <w:r w:rsidR="00133F33">
        <w:rPr>
          <w:rFonts w:ascii="Times" w:eastAsiaTheme="minorEastAsia" w:hAnsi="Times" w:cs="Times New Roman"/>
          <w:iCs/>
        </w:rPr>
        <w:t xml:space="preserve">and theoretical </w:t>
      </w:r>
      <w:r w:rsidR="00E22CBD">
        <w:rPr>
          <w:rFonts w:ascii="Times" w:eastAsiaTheme="minorEastAsia" w:hAnsi="Times" w:cs="Times New Roman"/>
          <w:iCs/>
        </w:rPr>
        <w:t>Jacobian matri</w:t>
      </w:r>
      <w:r w:rsidR="00133F33">
        <w:rPr>
          <w:rFonts w:ascii="Times" w:eastAsiaTheme="minorEastAsia" w:hAnsi="Times" w:cs="Times New Roman"/>
          <w:iCs/>
        </w:rPr>
        <w:t>ces</w:t>
      </w:r>
      <w:r w:rsidR="00E22CBD">
        <w:rPr>
          <w:rFonts w:ascii="Times" w:eastAsiaTheme="minorEastAsia" w:hAnsi="Times" w:cs="Times New Roman"/>
          <w:iCs/>
        </w:rPr>
        <w:t xml:space="preserve">. The theoretical Jacobian matrix is lower diagonal with constant entries equal to the </w:t>
      </w:r>
      <w:r w:rsidR="00E22CBD">
        <w:rPr>
          <w:rFonts w:ascii="Times" w:eastAsiaTheme="minorEastAsia" w:hAnsi="Times" w:cs="Times New Roman"/>
          <w:bCs/>
        </w:rPr>
        <w:t xml:space="preserve">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22CBD">
        <w:rPr>
          <w:rFonts w:ascii="Times" w:eastAsiaTheme="minorEastAsia" w:hAnsi="Times" w:cs="Times New Roman"/>
          <w:bCs/>
        </w:rPr>
        <w:t>.  The numerical Jacobian matrix is approximately lower diagonal, with deviations resulting from the Lax-</w:t>
      </w:r>
      <w:proofErr w:type="spellStart"/>
      <w:r w:rsidR="00E22CBD">
        <w:rPr>
          <w:rFonts w:ascii="Times" w:eastAsiaTheme="minorEastAsia" w:hAnsi="Times" w:cs="Times New Roman"/>
          <w:bCs/>
        </w:rPr>
        <w:t>Wendroff</w:t>
      </w:r>
      <w:proofErr w:type="spellEnd"/>
      <w:r w:rsidR="00E22CBD">
        <w:rPr>
          <w:rFonts w:ascii="Times" w:eastAsiaTheme="minorEastAsia" w:hAnsi="Times" w:cs="Times New Roman"/>
          <w:bCs/>
        </w:rPr>
        <w:t xml:space="preserve"> advection scheme. It also has larger than predicted values for </w:t>
      </w:r>
      <w:r>
        <w:rPr>
          <w:rFonts w:ascii="Times" w:eastAsiaTheme="minorEastAsia" w:hAnsi="Times" w:cs="Times New Roman"/>
          <w:bCs/>
        </w:rPr>
        <w:t xml:space="preserve">the </w:t>
      </w:r>
      <w:commentRangeStart w:id="203"/>
      <w:commentRangeStart w:id="204"/>
      <w:r>
        <w:rPr>
          <w:rFonts w:ascii="Times" w:eastAsiaTheme="minorEastAsia" w:hAnsi="Times" w:cs="Times New Roman"/>
          <w:bCs/>
        </w:rPr>
        <w:t xml:space="preserve">sensitivity of the observations to the first grid cell </w:t>
      </w:r>
      <m:oMath>
        <m: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w:eastAsiaTheme="minorEastAsia" w:hAnsi="Times" w:cs="Times New Roman"/>
          <w:bCs/>
        </w:rPr>
        <w:t>, which reflect the inversion’s attempt to capture the sensitivity of the observations to the boundary condition</w:t>
      </w:r>
      <w:commentRangeEnd w:id="203"/>
      <w:r>
        <w:rPr>
          <w:rStyle w:val="CommentReference"/>
        </w:rPr>
        <w:commentReference w:id="203"/>
      </w:r>
      <w:commentRangeEnd w:id="204"/>
      <w:r>
        <w:rPr>
          <w:rStyle w:val="CommentReference"/>
        </w:rPr>
        <w:commentReference w:id="204"/>
      </w:r>
      <w:r>
        <w:rPr>
          <w:rFonts w:ascii="Times" w:eastAsiaTheme="minorEastAsia" w:hAnsi="Times" w:cs="Times New Roman"/>
          <w:bCs/>
        </w:rPr>
        <w:t xml:space="preserve">. These </w:t>
      </w:r>
      <w:r w:rsidR="00E22CBD">
        <w:rPr>
          <w:rFonts w:ascii="Times" w:eastAsiaTheme="minorEastAsia" w:hAnsi="Times" w:cs="Times New Roman"/>
          <w:bCs/>
        </w:rPr>
        <w:t xml:space="preserve">numerical artifacts occur in both the standard and boundary condition inversions and </w:t>
      </w:r>
      <w:commentRangeStart w:id="205"/>
      <w:r w:rsidR="00E22CBD">
        <w:rPr>
          <w:rFonts w:ascii="Times" w:eastAsiaTheme="minorEastAsia" w:hAnsi="Times" w:cs="Times New Roman"/>
          <w:bCs/>
        </w:rPr>
        <w:t>explain the discrepanc</w:t>
      </w:r>
      <w:r w:rsidR="00133F33">
        <w:rPr>
          <w:rFonts w:ascii="Times" w:eastAsiaTheme="minorEastAsia" w:hAnsi="Times" w:cs="Times New Roman"/>
          <w:bCs/>
        </w:rPr>
        <w:t>ies</w:t>
      </w:r>
      <w:r w:rsidR="00E22CBD">
        <w:rPr>
          <w:rFonts w:ascii="Times" w:eastAsiaTheme="minorEastAsia" w:hAnsi="Times" w:cs="Times New Roman"/>
          <w:bCs/>
        </w:rPr>
        <w:t xml:space="preserve"> </w:t>
      </w:r>
      <w:commentRangeEnd w:id="205"/>
      <w:r w:rsidR="00133F33">
        <w:rPr>
          <w:rStyle w:val="CommentReference"/>
        </w:rPr>
        <w:commentReference w:id="205"/>
      </w:r>
      <w:r w:rsidR="00E22CBD">
        <w:rPr>
          <w:rFonts w:ascii="Times" w:eastAsiaTheme="minorEastAsia" w:hAnsi="Times" w:cs="Times New Roman"/>
          <w:bCs/>
        </w:rPr>
        <w:t>between figure</w:t>
      </w:r>
      <w:r w:rsidR="00A65677">
        <w:rPr>
          <w:rFonts w:ascii="Times" w:eastAsiaTheme="minorEastAsia" w:hAnsi="Times" w:cs="Times New Roman"/>
          <w:bCs/>
        </w:rPr>
        <w:t>s</w:t>
      </w:r>
      <w:r w:rsidR="00E22CBD">
        <w:rPr>
          <w:rFonts w:ascii="Times" w:eastAsiaTheme="minorEastAsia" w:hAnsi="Times" w:cs="Times New Roman"/>
          <w:bCs/>
        </w:rPr>
        <w:t xml:space="preserve"> </w:t>
      </w:r>
      <w:r w:rsidR="00A65677">
        <w:rPr>
          <w:rFonts w:ascii="Times" w:eastAsiaTheme="minorEastAsia" w:hAnsi="Times" w:cs="Times New Roman"/>
          <w:bCs/>
        </w:rPr>
        <w:t>2</w:t>
      </w:r>
      <w:r w:rsidR="00E22CBD">
        <w:rPr>
          <w:rFonts w:ascii="Times" w:eastAsiaTheme="minorEastAsia" w:hAnsi="Times" w:cs="Times New Roman"/>
          <w:bCs/>
        </w:rPr>
        <w:t xml:space="preserve"> and </w:t>
      </w:r>
      <w:r w:rsidR="00A65677">
        <w:rPr>
          <w:rFonts w:ascii="Times" w:eastAsiaTheme="minorEastAsia" w:hAnsi="Times" w:cs="Times New Roman"/>
          <w:bCs/>
        </w:rPr>
        <w:t>6</w:t>
      </w:r>
      <w:r w:rsidR="00E22CBD">
        <w:rPr>
          <w:rFonts w:ascii="Times" w:eastAsiaTheme="minorEastAsia" w:hAnsi="Times" w:cs="Times New Roman"/>
          <w:bCs/>
        </w:rPr>
        <w:t>.</w:t>
      </w:r>
    </w:p>
    <w:p w14:paraId="001DD1BB" w14:textId="13039C72" w:rsidR="00A65677" w:rsidRDefault="00A65677" w:rsidP="00BB439D">
      <w:pPr>
        <w:rPr>
          <w:rFonts w:ascii="Times" w:eastAsiaTheme="minorEastAsia" w:hAnsi="Times" w:cs="Times New Roman"/>
          <w:bCs/>
        </w:rPr>
      </w:pPr>
    </w:p>
    <w:p w14:paraId="0C958D06" w14:textId="0454A73E" w:rsidR="00A65677" w:rsidRDefault="00A65677" w:rsidP="00BB439D">
      <w:pPr>
        <w:rPr>
          <w:rFonts w:ascii="Times" w:eastAsiaTheme="minorEastAsia" w:hAnsi="Times" w:cs="Times New Roman"/>
          <w:bCs/>
        </w:rPr>
      </w:pPr>
      <w:r>
        <w:rPr>
          <w:rFonts w:ascii="Times" w:eastAsiaTheme="minorEastAsia" w:hAnsi="Times" w:cs="Times New Roman"/>
          <w:bCs/>
        </w:rPr>
        <w:t xml:space="preserve">Figure </w:t>
      </w:r>
      <w:commentRangeStart w:id="206"/>
      <w:r>
        <w:rPr>
          <w:rFonts w:ascii="Times" w:eastAsiaTheme="minorEastAsia" w:hAnsi="Times" w:cs="Times New Roman"/>
          <w:bCs/>
        </w:rPr>
        <w:t>6</w:t>
      </w:r>
      <w:commentRangeEnd w:id="206"/>
      <w:r>
        <w:rPr>
          <w:rStyle w:val="CommentReference"/>
        </w:rPr>
        <w:commentReference w:id="206"/>
      </w:r>
      <w:r>
        <w:rPr>
          <w:rFonts w:ascii="Times" w:eastAsiaTheme="minorEastAsia" w:hAnsi="Times" w:cs="Times New Roman"/>
          <w:bCs/>
        </w:rPr>
        <w:t xml:space="preserve"> </w:t>
      </w:r>
      <w:r w:rsidR="007575B5">
        <w:rPr>
          <w:rFonts w:ascii="Times" w:eastAsiaTheme="minorEastAsia" w:hAnsi="Times" w:cs="Times New Roman"/>
          <w:bCs/>
        </w:rPr>
        <w:t xml:space="preserve">also </w:t>
      </w:r>
      <w:r>
        <w:rPr>
          <w:rFonts w:ascii="Times" w:eastAsiaTheme="minorEastAsia" w:hAnsi="Times" w:cs="Times New Roman"/>
          <w:bCs/>
        </w:rPr>
        <w:t xml:space="preserve">shows that scaling the </w:t>
      </w:r>
      <w:r w:rsidR="00013CC2">
        <w:rPr>
          <w:rFonts w:ascii="Times" w:eastAsiaTheme="minorEastAsia" w:hAnsi="Times" w:cs="Times New Roman"/>
          <w:bCs/>
        </w:rPr>
        <w:t>variances</w:t>
      </w:r>
      <w:r>
        <w:rPr>
          <w:rFonts w:ascii="Times" w:eastAsiaTheme="minorEastAsia" w:hAnsi="Times" w:cs="Times New Roman"/>
          <w:bCs/>
        </w:rPr>
        <w:t xml:space="preserve"> for observations in the first grid cell by a factor of about </w:t>
      </w:r>
      <w:r w:rsidR="00013CC2">
        <w:rPr>
          <w:rFonts w:ascii="Times" w:eastAsiaTheme="minorEastAsia" w:hAnsi="Times" w:cs="Times New Roman"/>
          <w:bCs/>
        </w:rPr>
        <w:t>10</w:t>
      </w:r>
      <w:r>
        <w:rPr>
          <w:rFonts w:ascii="Times" w:eastAsiaTheme="minorEastAsia" w:hAnsi="Times" w:cs="Times New Roman"/>
          <w:bCs/>
        </w:rPr>
        <w:t xml:space="preserve"> will </w:t>
      </w:r>
      <w:r w:rsidR="00ED2CD8">
        <w:rPr>
          <w:rFonts w:ascii="Times" w:eastAsiaTheme="minorEastAsia" w:hAnsi="Times" w:cs="Times New Roman"/>
          <w:bCs/>
        </w:rPr>
        <w:t>more than halve</w:t>
      </w:r>
      <w:r>
        <w:rPr>
          <w:rFonts w:ascii="Times" w:eastAsiaTheme="minorEastAsia" w:hAnsi="Times" w:cs="Times New Roman"/>
          <w:bCs/>
        </w:rPr>
        <w:t xml:space="preserve"> the influence length scale. This functionally </w:t>
      </w:r>
      <w:r w:rsidR="00ED2CD8">
        <w:rPr>
          <w:rFonts w:ascii="Times" w:eastAsiaTheme="minorEastAsia" w:hAnsi="Times" w:cs="Times New Roman"/>
          <w:bCs/>
        </w:rPr>
        <w:t xml:space="preserve">discards </w:t>
      </w:r>
      <w:r>
        <w:rPr>
          <w:rFonts w:ascii="Times" w:eastAsiaTheme="minorEastAsia" w:hAnsi="Times" w:cs="Times New Roman"/>
          <w:bCs/>
        </w:rPr>
        <w:t>the observations over the first grid cell, decreasing the observational constraint so that the inversion can alter emissions in the first grid cell to compensate for the error in the boundary condition. The optimal scaling factor for a given inversion can be determined by recreating this analysis, which is trivial for an analytical inversion with a pre-defined Jacobian matrix.</w:t>
      </w:r>
    </w:p>
    <w:p w14:paraId="245D1CE9" w14:textId="535DB1A9" w:rsidR="00F95B7A" w:rsidRDefault="00F95B7A" w:rsidP="00BB439D">
      <w:pPr>
        <w:rPr>
          <w:rFonts w:ascii="Times" w:eastAsiaTheme="minorEastAsia" w:hAnsi="Times" w:cs="Times New Roman"/>
          <w:iCs/>
        </w:rPr>
      </w:pPr>
    </w:p>
    <w:p w14:paraId="5326D2BA" w14:textId="15BFB2E6" w:rsidR="009448FD" w:rsidRPr="007A237D" w:rsidRDefault="009448FD" w:rsidP="009448FD">
      <w:pPr>
        <w:rPr>
          <w:rFonts w:ascii="Times" w:eastAsiaTheme="minorEastAsia" w:hAnsi="Times" w:cs="Times New Roman"/>
          <w:b/>
          <w:bCs/>
          <w:iCs/>
        </w:rPr>
      </w:pPr>
      <w:r>
        <w:rPr>
          <w:rFonts w:ascii="Times" w:eastAsiaTheme="minorEastAsia" w:hAnsi="Times" w:cs="Times New Roman"/>
          <w:b/>
          <w:bCs/>
          <w:iCs/>
        </w:rPr>
        <w:t>3.</w:t>
      </w:r>
      <w:r w:rsidR="00133F33">
        <w:rPr>
          <w:rFonts w:ascii="Times" w:eastAsiaTheme="minorEastAsia" w:hAnsi="Times" w:cs="Times New Roman"/>
          <w:b/>
          <w:bCs/>
          <w:iCs/>
        </w:rPr>
        <w:t>2.1</w:t>
      </w:r>
      <w:r>
        <w:rPr>
          <w:rFonts w:ascii="Times" w:eastAsiaTheme="minorEastAsia" w:hAnsi="Times" w:cs="Times New Roman"/>
          <w:b/>
          <w:bCs/>
          <w:iCs/>
        </w:rPr>
        <w:t xml:space="preserve"> Numerical non-steady state solution</w:t>
      </w:r>
    </w:p>
    <w:p w14:paraId="175DB247" w14:textId="492503C5" w:rsidR="00944F2C" w:rsidRDefault="00F07F72" w:rsidP="00133F33">
      <w:pPr>
        <w:rPr>
          <w:rFonts w:ascii="Times" w:eastAsiaTheme="minorEastAsia" w:hAnsi="Times" w:cs="Times New Roman"/>
        </w:rPr>
      </w:pPr>
      <w:r>
        <w:rPr>
          <w:rFonts w:ascii="Times" w:eastAsiaTheme="minorEastAsia" w:hAnsi="Times" w:cs="Times New Roman"/>
        </w:rPr>
        <w:t xml:space="preserve">In the case that the error in the boundary condition changes in time, </w:t>
      </w:r>
      <w:r w:rsidR="007575B5">
        <w:rPr>
          <w:rFonts w:ascii="Times" w:eastAsiaTheme="minorEastAsia" w:hAnsi="Times" w:cs="Times New Roman"/>
        </w:rPr>
        <w:t xml:space="preserve">the boundary condition constant </w:t>
      </w:r>
      <m:oMath>
        <m:r>
          <m:rPr>
            <m:sty m:val="bi"/>
          </m:rPr>
          <w:rPr>
            <w:rFonts w:ascii="Cambria Math" w:hAnsi="Cambria Math"/>
          </w:rPr>
          <m:t>c</m:t>
        </m:r>
      </m:oMath>
      <w:r w:rsidR="007575B5">
        <w:rPr>
          <w:rFonts w:ascii="Times" w:eastAsiaTheme="minorEastAsia" w:hAnsi="Times" w:cs="Times New Roman"/>
        </w:rPr>
        <w:t xml:space="preserve"> </w:t>
      </w:r>
      <w:r w:rsidR="00944F2C">
        <w:rPr>
          <w:rFonts w:ascii="Times" w:eastAsiaTheme="minorEastAsia" w:hAnsi="Times" w:cs="Times New Roman"/>
        </w:rPr>
        <w:t>is no longer uniform</w:t>
      </w:r>
      <w:r w:rsidR="007575B5">
        <w:rPr>
          <w:rFonts w:ascii="Times" w:eastAsiaTheme="minorEastAsia" w:hAnsi="Times" w:cs="Times New Roman"/>
        </w:rPr>
        <w:t xml:space="preserve">. However, the gain matrix can still be used to predict the influence of boundary condition errors on the </w:t>
      </w:r>
      <w:r w:rsidR="00F50128">
        <w:rPr>
          <w:rFonts w:ascii="Times" w:eastAsiaTheme="minorEastAsia" w:hAnsi="Times" w:cs="Times New Roman"/>
        </w:rPr>
        <w:t>posterior emissions. As demonstration, we</w:t>
      </w:r>
      <w:r w:rsidR="00A65677">
        <w:rPr>
          <w:rFonts w:ascii="Times" w:eastAsiaTheme="minorEastAsia" w:hAnsi="Times" w:cs="Times New Roman"/>
        </w:rPr>
        <w:t xml:space="preserve"> test a series of oscillating boundary condition perturbations, shown in Figure </w:t>
      </w:r>
      <w:r w:rsidR="00013CC2">
        <w:rPr>
          <w:rFonts w:ascii="Times" w:eastAsiaTheme="minorEastAsia" w:hAnsi="Times" w:cs="Times New Roman"/>
        </w:rPr>
        <w:t>8</w:t>
      </w:r>
      <w:r w:rsidR="00A65677">
        <w:rPr>
          <w:rFonts w:ascii="Times" w:eastAsiaTheme="minorEastAsia" w:hAnsi="Times" w:cs="Times New Roman"/>
        </w:rPr>
        <w:t>.</w:t>
      </w:r>
      <w:r w:rsidR="00133F33">
        <w:rPr>
          <w:rFonts w:ascii="Times" w:eastAsiaTheme="minorEastAsia" w:hAnsi="Times" w:cs="Times New Roman"/>
        </w:rPr>
        <w:t xml:space="preserve"> </w:t>
      </w:r>
      <w:r w:rsidR="00A65677">
        <w:rPr>
          <w:rFonts w:ascii="Times" w:eastAsiaTheme="minorEastAsia" w:hAnsi="Times" w:cs="Times New Roman"/>
        </w:rPr>
        <w:t xml:space="preserve">These perturbations all have a vertical shift of </w:t>
      </w:r>
      <w:r w:rsidR="00013CC2">
        <w:rPr>
          <w:rFonts w:ascii="Times" w:eastAsiaTheme="minorEastAsia" w:hAnsi="Times" w:cs="Times New Roman"/>
        </w:rPr>
        <w:t>75</w:t>
      </w:r>
      <w:r w:rsidR="00A65677">
        <w:rPr>
          <w:rFonts w:ascii="Times" w:eastAsiaTheme="minorEastAsia" w:hAnsi="Times" w:cs="Times New Roman"/>
        </w:rPr>
        <w:t xml:space="preserve"> ppb relative to the true boundary condition, but vary in the amplitude, period, and phase shift. </w:t>
      </w:r>
    </w:p>
    <w:p w14:paraId="3F7BC2F3" w14:textId="77777777" w:rsidR="00944F2C" w:rsidRDefault="00944F2C" w:rsidP="00133F33">
      <w:pPr>
        <w:rPr>
          <w:rFonts w:ascii="Times" w:eastAsiaTheme="minorEastAsia" w:hAnsi="Times" w:cs="Times New Roman"/>
        </w:rPr>
      </w:pPr>
    </w:p>
    <w:p w14:paraId="3B89199B" w14:textId="0A1011E9" w:rsidR="00133F33" w:rsidRDefault="00133F33" w:rsidP="00133F33">
      <w:pPr>
        <w:rPr>
          <w:rFonts w:ascii="Times" w:eastAsiaTheme="minorEastAsia" w:hAnsi="Times" w:cs="Times New Roman"/>
          <w:iCs/>
        </w:rPr>
      </w:pPr>
      <w:commentRangeStart w:id="207"/>
      <w:r>
        <w:rPr>
          <w:rFonts w:ascii="Times" w:eastAsiaTheme="minorEastAsia" w:hAnsi="Times" w:cs="Times New Roman"/>
          <w:iCs/>
        </w:rPr>
        <w:t xml:space="preserve">Figure </w:t>
      </w:r>
      <w:r w:rsidR="00013CC2">
        <w:rPr>
          <w:rFonts w:ascii="Times" w:eastAsiaTheme="minorEastAsia" w:hAnsi="Times" w:cs="Times New Roman"/>
          <w:iCs/>
        </w:rPr>
        <w:t>9</w:t>
      </w:r>
      <w:commentRangeEnd w:id="207"/>
      <w:r w:rsidR="00ED2CD8">
        <w:rPr>
          <w:rStyle w:val="CommentReference"/>
        </w:rPr>
        <w:commentReference w:id="207"/>
      </w:r>
      <w:r>
        <w:rPr>
          <w:rFonts w:ascii="Times" w:eastAsiaTheme="minorEastAsia" w:hAnsi="Times" w:cs="Times New Roman"/>
          <w:iCs/>
        </w:rPr>
        <w:t xml:space="preserve"> 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 </w:t>
      </w:r>
      <w:r w:rsidR="00A24BC9">
        <w:rPr>
          <w:rFonts w:ascii="Times" w:eastAsiaTheme="minorEastAsia" w:hAnsi="Times" w:cs="Times New Roman"/>
          <w:iCs/>
        </w:rPr>
        <w:t>the oscillating</w:t>
      </w:r>
      <w:r w:rsidR="00A65677">
        <w:rPr>
          <w:rFonts w:ascii="Times" w:eastAsiaTheme="minorEastAsia" w:hAnsi="Times" w:cs="Times New Roman"/>
          <w:iCs/>
        </w:rPr>
        <w:t xml:space="preserve"> perturbations</w:t>
      </w:r>
      <w:r>
        <w:rPr>
          <w:rFonts w:ascii="Times" w:eastAsiaTheme="minorEastAsia" w:hAnsi="Times" w:cs="Times New Roman"/>
          <w:iCs/>
        </w:rPr>
        <w:t xml:space="preserve"> for </w:t>
      </w:r>
      <w:r w:rsidR="00F50128">
        <w:rPr>
          <w:rFonts w:ascii="Times" w:eastAsiaTheme="minorEastAsia" w:hAnsi="Times" w:cs="Times New Roman"/>
          <w:iCs/>
        </w:rPr>
        <w:t>inversions that do and do not optimize the boundary condition</w:t>
      </w:r>
      <w:r>
        <w:rPr>
          <w:rFonts w:ascii="Times" w:eastAsiaTheme="minorEastAsia" w:hAnsi="Times" w:cs="Times New Roman"/>
          <w:iCs/>
        </w:rPr>
        <w:t xml:space="preserve">. </w:t>
      </w:r>
      <w:r w:rsidR="00ED2CD8">
        <w:rPr>
          <w:rFonts w:ascii="Times" w:eastAsiaTheme="minorEastAsia" w:hAnsi="Times" w:cs="Times New Roman"/>
          <w:iCs/>
        </w:rPr>
        <w:t xml:space="preserve">In all </w:t>
      </w:r>
      <w:r w:rsidR="00F50128">
        <w:rPr>
          <w:rFonts w:ascii="Times" w:eastAsiaTheme="minorEastAsia" w:hAnsi="Times" w:cs="Times New Roman"/>
          <w:iCs/>
        </w:rPr>
        <w:t>cases</w:t>
      </w:r>
      <w:r w:rsidR="00ED2CD8">
        <w:rPr>
          <w:rFonts w:ascii="Times" w:eastAsiaTheme="minorEastAsia" w:hAnsi="Times" w:cs="Times New Roman"/>
          <w:iCs/>
        </w:rPr>
        <w:t xml:space="preserve">, the errors in the posterior persist </w:t>
      </w:r>
      <w:r w:rsidR="00A24BC9">
        <w:rPr>
          <w:rFonts w:ascii="Times" w:eastAsiaTheme="minorEastAsia" w:hAnsi="Times" w:cs="Times New Roman"/>
          <w:iCs/>
        </w:rPr>
        <w:t>beyond the initial, upstream enhancement that defines the influence length scale. T</w:t>
      </w:r>
      <w:r w:rsidR="00944F2C">
        <w:rPr>
          <w:rFonts w:ascii="Times" w:eastAsiaTheme="minorEastAsia" w:hAnsi="Times" w:cs="Times New Roman"/>
          <w:iCs/>
        </w:rPr>
        <w:t xml:space="preserve">he </w:t>
      </w:r>
      <w:r w:rsidR="00F50128">
        <w:rPr>
          <w:rFonts w:ascii="Times" w:eastAsiaTheme="minorEastAsia" w:hAnsi="Times" w:cs="Times New Roman"/>
          <w:iCs/>
        </w:rPr>
        <w:t>inversion</w:t>
      </w:r>
      <w:r w:rsidR="00A24BC9">
        <w:rPr>
          <w:rFonts w:ascii="Times" w:eastAsiaTheme="minorEastAsia" w:hAnsi="Times" w:cs="Times New Roman"/>
          <w:iCs/>
        </w:rPr>
        <w:t>s</w:t>
      </w:r>
      <w:r w:rsidR="00F50128">
        <w:rPr>
          <w:rFonts w:ascii="Times" w:eastAsiaTheme="minorEastAsia" w:hAnsi="Times" w:cs="Times New Roman"/>
          <w:iCs/>
        </w:rPr>
        <w:t xml:space="preserve"> that correct the boundary condition result in </w:t>
      </w:r>
      <w:r w:rsidR="00A24BC9">
        <w:rPr>
          <w:rFonts w:ascii="Times" w:eastAsiaTheme="minorEastAsia" w:hAnsi="Times" w:cs="Times New Roman"/>
          <w:iCs/>
        </w:rPr>
        <w:t xml:space="preserve">marginally </w:t>
      </w:r>
      <w:r w:rsidR="00F50128">
        <w:rPr>
          <w:rFonts w:ascii="Times" w:eastAsiaTheme="minorEastAsia" w:hAnsi="Times" w:cs="Times New Roman"/>
          <w:iCs/>
        </w:rPr>
        <w:t xml:space="preserve">smaller </w:t>
      </w:r>
      <w:r w:rsidR="00F50128">
        <w:rPr>
          <w:rFonts w:ascii="Times" w:eastAsiaTheme="minorEastAsia" w:hAnsi="Times" w:cs="Times New Roman"/>
          <w:iCs/>
        </w:rPr>
        <w:lastRenderedPageBreak/>
        <w:t xml:space="preserve">errors in the downstream grid boxes. However, </w:t>
      </w:r>
      <w:r w:rsidR="00A24BC9">
        <w:rPr>
          <w:rFonts w:ascii="Times" w:eastAsiaTheme="minorEastAsia" w:hAnsi="Times" w:cs="Times New Roman"/>
          <w:iCs/>
        </w:rPr>
        <w:t>these</w:t>
      </w:r>
      <w:r w:rsidR="00F50128">
        <w:rPr>
          <w:rFonts w:ascii="Times" w:eastAsiaTheme="minorEastAsia" w:hAnsi="Times" w:cs="Times New Roman"/>
          <w:iCs/>
        </w:rPr>
        <w:t xml:space="preserve"> inversion</w:t>
      </w:r>
      <w:r w:rsidR="00A24BC9">
        <w:rPr>
          <w:rFonts w:ascii="Times" w:eastAsiaTheme="minorEastAsia" w:hAnsi="Times" w:cs="Times New Roman"/>
          <w:iCs/>
        </w:rPr>
        <w:t>s</w:t>
      </w:r>
      <w:r w:rsidR="00F50128">
        <w:rPr>
          <w:rFonts w:ascii="Times" w:eastAsiaTheme="minorEastAsia" w:hAnsi="Times" w:cs="Times New Roman"/>
          <w:iCs/>
        </w:rPr>
        <w:t xml:space="preserve"> also exhibit a longer influence length scale</w:t>
      </w:r>
      <w:r w:rsidR="00A24BC9">
        <w:rPr>
          <w:rFonts w:ascii="Times" w:eastAsiaTheme="minorEastAsia" w:hAnsi="Times" w:cs="Times New Roman"/>
          <w:iCs/>
        </w:rPr>
        <w:t>s</w:t>
      </w:r>
      <w:r w:rsidR="00A65677">
        <w:rPr>
          <w:rFonts w:ascii="Times" w:eastAsiaTheme="minorEastAsia" w:hAnsi="Times" w:cs="Times New Roman"/>
          <w:iCs/>
        </w:rPr>
        <w:t xml:space="preserve"> because a single correction term is insufficient to correct the oscillating error in the boundary condition</w:t>
      </w:r>
      <w:r w:rsidR="00ED2CD8">
        <w:rPr>
          <w:rFonts w:ascii="Times" w:eastAsiaTheme="minorEastAsia" w:hAnsi="Times" w:cs="Times New Roman"/>
          <w:iCs/>
        </w:rPr>
        <w:t xml:space="preserve">. </w:t>
      </w:r>
      <w:r w:rsidR="00004D68">
        <w:rPr>
          <w:rFonts w:ascii="Times" w:eastAsiaTheme="minorEastAsia" w:hAnsi="Times" w:cs="Times New Roman"/>
          <w:iCs/>
        </w:rPr>
        <w:t xml:space="preserve">The longer influence length scale also cannot be predicted using </w:t>
      </w:r>
      <w:r w:rsidR="00A24BC9">
        <w:rPr>
          <w:rFonts w:ascii="Times" w:eastAsiaTheme="minorEastAsia" w:hAnsi="Times" w:cs="Times New Roman"/>
          <w:iCs/>
        </w:rPr>
        <w:t xml:space="preserve">equation (5) with a </w:t>
      </w:r>
      <w:r w:rsidR="00004D68">
        <w:rPr>
          <w:rFonts w:ascii="Times" w:eastAsiaTheme="minorEastAsia" w:hAnsi="Times" w:cs="Times New Roman"/>
          <w:iCs/>
        </w:rPr>
        <w:t xml:space="preserve">constant perturbation, which would suggest that correcting the boundary condition would result in an influence length scale of </w:t>
      </w:r>
      <w:r w:rsidR="00416D43">
        <w:rPr>
          <w:rFonts w:ascii="Times" w:eastAsiaTheme="minorEastAsia" w:hAnsi="Times" w:cs="Times New Roman"/>
          <w:iCs/>
        </w:rPr>
        <w:t>zero</w:t>
      </w:r>
      <w:r w:rsidR="00004D68">
        <w:rPr>
          <w:rFonts w:ascii="Times" w:eastAsiaTheme="minorEastAsia" w:hAnsi="Times" w:cs="Times New Roman"/>
          <w:iCs/>
        </w:rPr>
        <w:t xml:space="preserve">. By contrast, the inversions that do not correct the boundary condition all exhibit influence length scales consistent with those predicted by the constant perturbation </w:t>
      </w:r>
      <w:r w:rsidR="00A24BC9">
        <w:rPr>
          <w:rFonts w:ascii="Times" w:eastAsiaTheme="minorEastAsia" w:hAnsi="Times" w:cs="Times New Roman"/>
          <w:iCs/>
        </w:rPr>
        <w:t>results</w:t>
      </w:r>
      <w:r w:rsidR="00004D68">
        <w:rPr>
          <w:rFonts w:ascii="Times" w:eastAsiaTheme="minorEastAsia" w:hAnsi="Times" w:cs="Times New Roman"/>
          <w:iCs/>
        </w:rPr>
        <w:t>. This allows for estimation of the influence length scale even with no knowledge of the boundary condition error</w:t>
      </w:r>
      <w:commentRangeStart w:id="208"/>
      <w:r w:rsidR="00A24BC9">
        <w:rPr>
          <w:rFonts w:ascii="Times" w:eastAsiaTheme="minorEastAsia" w:hAnsi="Times" w:cs="Times New Roman"/>
          <w:iCs/>
        </w:rPr>
        <w:t>.</w:t>
      </w:r>
      <w:commentRangeEnd w:id="208"/>
      <w:r w:rsidR="00A24BC9">
        <w:rPr>
          <w:rStyle w:val="CommentReference"/>
        </w:rPr>
        <w:commentReference w:id="208"/>
      </w:r>
    </w:p>
    <w:p w14:paraId="0A71E2E8" w14:textId="6A3E0A6C" w:rsidR="00D63D3C" w:rsidRDefault="00D63D3C" w:rsidP="00AA493F">
      <w:pPr>
        <w:rPr>
          <w:rFonts w:ascii="Times New Roman" w:eastAsiaTheme="minorEastAsia" w:hAnsi="Times New Roman" w:cs="Times New Roman"/>
          <w:iCs/>
        </w:rPr>
      </w:pPr>
    </w:p>
    <w:p w14:paraId="7A42AA67" w14:textId="55540F2D" w:rsidR="00004D68" w:rsidRDefault="00A24BC9" w:rsidP="00AA493F">
      <w:pPr>
        <w:rPr>
          <w:rFonts w:ascii="Times New Roman" w:eastAsiaTheme="minorEastAsia" w:hAnsi="Times New Roman" w:cs="Times New Roman"/>
          <w:bCs/>
          <w:iCs/>
        </w:rPr>
      </w:pPr>
      <w:r>
        <w:rPr>
          <w:rFonts w:ascii="Times New Roman" w:eastAsiaTheme="minorEastAsia" w:hAnsi="Times New Roman" w:cs="Times New Roman"/>
          <w:iCs/>
        </w:rPr>
        <w:t xml:space="preserve">The consistency of the influence length scale between the oscillating and constant boundary condition perturbations for the inversion that does not optimize the boundary condition results from the significance of the gain matrix in equation (5). This expression shows that the sensitivity of the posterior to the boundary condition is given by the product of the row-wise sum of the gain matrix with the change in the constant term </w:t>
      </w:r>
      <m:oMath>
        <m:r>
          <m:rPr>
            <m:sty m:val="bi"/>
          </m:rPr>
          <w:rPr>
            <w:rFonts w:ascii="Cambria Math" w:eastAsiaTheme="minorEastAsia" w:hAnsi="Cambria Math" w:cs="Times New Roman"/>
          </w:rPr>
          <m:t>c</m:t>
        </m:r>
      </m:oMath>
      <w:r w:rsidRPr="00A24BC9">
        <w:rPr>
          <w:rFonts w:ascii="Times New Roman" w:eastAsiaTheme="minorEastAsia" w:hAnsi="Times New Roman" w:cs="Times New Roman"/>
          <w:bCs/>
          <w:iCs/>
        </w:rPr>
        <w:t xml:space="preserve"> </w:t>
      </w:r>
      <w:r>
        <w:rPr>
          <w:rFonts w:ascii="Times New Roman" w:eastAsiaTheme="minorEastAsia" w:hAnsi="Times New Roman" w:cs="Times New Roman"/>
          <w:bCs/>
          <w:iCs/>
        </w:rPr>
        <w:t>between inversions with true and perturbed boundary conditions. While the constant term associated with the oscillating boundary condition perturbation varies in space and time, it remains on the same order of magnitude as a constant boundary condition perturbation. Moreover, the scaling provided by the row-wise sum of the gain matrix remains the same between the two inverse models.</w:t>
      </w:r>
    </w:p>
    <w:p w14:paraId="14D7177B" w14:textId="1AAC785E" w:rsidR="00A24BC9" w:rsidRDefault="00A24BC9" w:rsidP="00AA493F">
      <w:pPr>
        <w:rPr>
          <w:rFonts w:ascii="Times New Roman" w:eastAsiaTheme="minorEastAsia" w:hAnsi="Times New Roman" w:cs="Times New Roman"/>
          <w:bCs/>
          <w:iCs/>
        </w:rPr>
      </w:pPr>
    </w:p>
    <w:p w14:paraId="659267D7" w14:textId="258BD862" w:rsidR="00A24BC9" w:rsidRDefault="00A24BC9" w:rsidP="00AA493F">
      <w:pPr>
        <w:rPr>
          <w:rFonts w:ascii="Times New Roman" w:eastAsiaTheme="minorEastAsia" w:hAnsi="Times New Roman" w:cs="Times New Roman"/>
          <w:bCs/>
          <w:iCs/>
        </w:rPr>
      </w:pPr>
      <w:r>
        <w:rPr>
          <w:rFonts w:ascii="Times New Roman" w:eastAsiaTheme="minorEastAsia" w:hAnsi="Times New Roman" w:cs="Times New Roman"/>
          <w:bCs/>
          <w:iCs/>
        </w:rPr>
        <w:t xml:space="preserve">The consistency of the gain matrix across boundary condition </w:t>
      </w:r>
      <w:r w:rsidR="006F68C0">
        <w:rPr>
          <w:rFonts w:ascii="Times New Roman" w:eastAsiaTheme="minorEastAsia" w:hAnsi="Times New Roman" w:cs="Times New Roman"/>
          <w:bCs/>
          <w:iCs/>
        </w:rPr>
        <w:t>errors</w:t>
      </w:r>
      <w:r>
        <w:rPr>
          <w:rFonts w:ascii="Times New Roman" w:eastAsiaTheme="minorEastAsia" w:hAnsi="Times New Roman" w:cs="Times New Roman"/>
          <w:bCs/>
          <w:iCs/>
        </w:rPr>
        <w:t xml:space="preserve"> and its significance for predicting the influence of </w:t>
      </w:r>
      <w:r w:rsidR="006F68C0">
        <w:rPr>
          <w:rFonts w:ascii="Times New Roman" w:eastAsiaTheme="minorEastAsia" w:hAnsi="Times New Roman" w:cs="Times New Roman"/>
          <w:bCs/>
          <w:iCs/>
        </w:rPr>
        <w:t>these</w:t>
      </w:r>
      <w:r>
        <w:rPr>
          <w:rFonts w:ascii="Times New Roman" w:eastAsiaTheme="minorEastAsia" w:hAnsi="Times New Roman" w:cs="Times New Roman"/>
          <w:bCs/>
          <w:iCs/>
        </w:rPr>
        <w:t xml:space="preserve"> errors on the posterior means that </w:t>
      </w:r>
      <w:r w:rsidR="006F68C0">
        <w:rPr>
          <w:rFonts w:ascii="Times New Roman" w:eastAsiaTheme="minorEastAsia" w:hAnsi="Times New Roman" w:cs="Times New Roman"/>
          <w:bCs/>
          <w:iCs/>
        </w:rPr>
        <w:t>the corrections suggested by figure 6 can be used to decrease the influence length scale even for oscillating boundary condition errors. Figure 9 shows that scaling the observational variances over the first grid box by a factor of 10 significantly reduces the influence scale of the oscillating perturbations (from about 5 to about 2).  This correction is consistent with what is predicted by the constant boundary condition perturbation result. In both cases, increasing the observational errors loosens the observational constraint to allow larger corrections to the prior in the first grid box than would otherwise occur. However, while increasing the observational errors in this way decreases the influence length scale, the posterior errors later in the domain persist</w:t>
      </w:r>
      <w:commentRangeStart w:id="209"/>
      <w:r w:rsidR="006F68C0">
        <w:rPr>
          <w:rFonts w:ascii="Times New Roman" w:eastAsiaTheme="minorEastAsia" w:hAnsi="Times New Roman" w:cs="Times New Roman"/>
          <w:bCs/>
          <w:iCs/>
        </w:rPr>
        <w:t>.</w:t>
      </w:r>
      <w:commentRangeEnd w:id="209"/>
      <w:r w:rsidR="006F68C0">
        <w:rPr>
          <w:rStyle w:val="CommentReference"/>
        </w:rPr>
        <w:commentReference w:id="209"/>
      </w:r>
    </w:p>
    <w:p w14:paraId="00F8FF0C" w14:textId="6B5D21DC" w:rsidR="00416D43" w:rsidRDefault="00416D43" w:rsidP="00AA493F">
      <w:pPr>
        <w:rPr>
          <w:rFonts w:ascii="Times New Roman" w:eastAsiaTheme="minorEastAsia" w:hAnsi="Times New Roman" w:cs="Times New Roman"/>
          <w:bCs/>
          <w:iCs/>
        </w:rPr>
      </w:pPr>
    </w:p>
    <w:p w14:paraId="6497E54B" w14:textId="06C0B3DF" w:rsidR="00416D43" w:rsidRDefault="00416D43" w:rsidP="00AA493F">
      <w:pPr>
        <w:rPr>
          <w:rFonts w:ascii="Times New Roman" w:eastAsiaTheme="minorEastAsia" w:hAnsi="Times New Roman" w:cs="Times New Roman"/>
          <w:bCs/>
          <w:iCs/>
        </w:rPr>
      </w:pPr>
      <w:r>
        <w:rPr>
          <w:rFonts w:ascii="Times New Roman" w:eastAsiaTheme="minorEastAsia" w:hAnsi="Times New Roman" w:cs="Times New Roman"/>
          <w:bCs/>
          <w:iCs/>
        </w:rPr>
        <w:t xml:space="preserve">The significance of posterior errors beyond the influence length scale can be predicted using equation (5) if the difference between the true and perturbed constant </w:t>
      </w:r>
      <m:oMath>
        <m:r>
          <m:rPr>
            <m:sty m:val="p"/>
          </m:rPr>
          <w:rPr>
            <w:rFonts w:ascii="Cambria Math" w:eastAsiaTheme="minorEastAsia" w:hAnsi="Cambria Math" w:cs="Times New Roman"/>
          </w:rPr>
          <m:t>Δ</m:t>
        </m:r>
        <m:r>
          <m:rPr>
            <m:sty m:val="b"/>
          </m:rPr>
          <w:rPr>
            <w:rFonts w:ascii="Cambria Math" w:eastAsiaTheme="minorEastAsia" w:hAnsi="Cambria Math" w:cs="Times New Roman"/>
          </w:rPr>
          <m:t>c</m:t>
        </m:r>
      </m:oMath>
      <w:r>
        <w:rPr>
          <w:rFonts w:ascii="Times New Roman" w:eastAsiaTheme="minorEastAsia" w:hAnsi="Times New Roman" w:cs="Times New Roman"/>
          <w:bCs/>
        </w:rPr>
        <w:t xml:space="preserve"> is known. In practice, it isn’t. However, in the case of oscillating (time-varying) boundary condition perturbations, </w:t>
      </w:r>
      <m:oMath>
        <m:r>
          <m:rPr>
            <m:sty m:val="b"/>
          </m:rPr>
          <w:rPr>
            <w:rFonts w:ascii="Cambria Math" w:eastAsiaTheme="minorEastAsia" w:hAnsi="Cambria Math" w:cs="Times New Roman"/>
          </w:rPr>
          <m:t>c</m:t>
        </m:r>
      </m:oMath>
      <w:r>
        <w:rPr>
          <w:rFonts w:ascii="Times New Roman" w:eastAsiaTheme="minorEastAsia" w:hAnsi="Times New Roman" w:cs="Times New Roman"/>
          <w:bCs/>
          <w:iCs/>
        </w:rPr>
        <w:t xml:space="preserve"> is a </w:t>
      </w:r>
    </w:p>
    <w:p w14:paraId="29C13899" w14:textId="174782C0" w:rsidR="00416D43" w:rsidRDefault="00416D43" w:rsidP="00AA493F">
      <w:pPr>
        <w:rPr>
          <w:rFonts w:ascii="Times New Roman" w:eastAsiaTheme="minorEastAsia" w:hAnsi="Times New Roman" w:cs="Times New Roman"/>
          <w:bCs/>
          <w:iCs/>
        </w:rPr>
      </w:pPr>
    </w:p>
    <w:p w14:paraId="2D6FBBEB" w14:textId="19CFADF8" w:rsidR="00416D43" w:rsidRPr="00416D43" w:rsidRDefault="00416D43" w:rsidP="00416D43">
      <w:pPr>
        <w:pStyle w:val="ListParagraph"/>
        <w:numPr>
          <w:ilvl w:val="0"/>
          <w:numId w:val="2"/>
        </w:numPr>
        <w:rPr>
          <w:rFonts w:ascii="Times New Roman" w:eastAsiaTheme="minorEastAsia" w:hAnsi="Times New Roman" w:cs="Times New Roman"/>
          <w:bCs/>
          <w:iCs/>
        </w:rPr>
      </w:pPr>
      <w:r>
        <w:rPr>
          <w:rFonts w:ascii="Times New Roman" w:eastAsiaTheme="minorEastAsia" w:hAnsi="Times New Roman" w:cs="Times New Roman"/>
          <w:bCs/>
          <w:iCs/>
        </w:rPr>
        <w:t>Can we model the “true” BC as some unknown sine wave and the known BC as a known sine wave and then maybe come up with a simplified expression for their difference</w:t>
      </w:r>
    </w:p>
    <w:p w14:paraId="788EBF22" w14:textId="77777777" w:rsidR="00416D43" w:rsidRPr="00416D43" w:rsidRDefault="00416D43" w:rsidP="00AA493F">
      <w:pPr>
        <w:rPr>
          <w:rFonts w:ascii="Times New Roman" w:eastAsiaTheme="minorEastAsia" w:hAnsi="Times New Roman" w:cs="Times New Roman"/>
          <w:bCs/>
        </w:rPr>
      </w:pPr>
    </w:p>
    <w:p w14:paraId="6EE8DF18" w14:textId="4D26CD1E" w:rsidR="00416D43" w:rsidRDefault="00416D43" w:rsidP="00AA493F">
      <w:pPr>
        <w:rPr>
          <w:rFonts w:ascii="Times New Roman" w:eastAsiaTheme="minorEastAsia" w:hAnsi="Times New Roman" w:cs="Times New Roman"/>
          <w:bCs/>
          <w:iCs/>
        </w:rPr>
      </w:pPr>
      <w:r>
        <w:rPr>
          <w:rFonts w:ascii="Times New Roman" w:eastAsiaTheme="minorEastAsia" w:hAnsi="Times New Roman" w:cs="Times New Roman"/>
          <w:bCs/>
          <w:iCs/>
        </w:rPr>
        <w:t xml:space="preserve"> is in theory a function of the period of the oscillating error in the boundary condition and the ventilation time scale. However, characterizing these errors and their dependence on these quantities remains challenging.</w:t>
      </w:r>
    </w:p>
    <w:p w14:paraId="1F1F647A" w14:textId="125E68AD" w:rsidR="00416D43" w:rsidRDefault="00416D43" w:rsidP="00AA493F">
      <w:pPr>
        <w:rPr>
          <w:rFonts w:ascii="Times New Roman" w:eastAsiaTheme="minorEastAsia" w:hAnsi="Times New Roman" w:cs="Times New Roman"/>
          <w:bCs/>
          <w:iCs/>
        </w:rPr>
      </w:pPr>
    </w:p>
    <w:p w14:paraId="4AE26BD8" w14:textId="02DF575A" w:rsidR="00416D43" w:rsidRPr="00416D43" w:rsidRDefault="00416D43" w:rsidP="00416D43">
      <w:pPr>
        <w:pStyle w:val="ListParagraph"/>
        <w:numPr>
          <w:ilvl w:val="0"/>
          <w:numId w:val="2"/>
        </w:numPr>
        <w:rPr>
          <w:rFonts w:ascii="Times New Roman" w:eastAsiaTheme="minorEastAsia" w:hAnsi="Times New Roman" w:cs="Times New Roman"/>
          <w:b/>
          <w:iCs/>
        </w:rPr>
      </w:pPr>
      <w:r>
        <w:rPr>
          <w:rFonts w:ascii="Times New Roman" w:eastAsiaTheme="minorEastAsia" w:hAnsi="Times New Roman" w:cs="Times New Roman"/>
          <w:bCs/>
          <w:iCs/>
        </w:rPr>
        <w:t xml:space="preserve">does the phase matter? Could we check that </w:t>
      </w:r>
      <w:proofErr w:type="gramStart"/>
      <w:r>
        <w:rPr>
          <w:rFonts w:ascii="Times New Roman" w:eastAsiaTheme="minorEastAsia" w:hAnsi="Times New Roman" w:cs="Times New Roman"/>
          <w:bCs/>
          <w:iCs/>
        </w:rPr>
        <w:t>as long as</w:t>
      </w:r>
      <w:proofErr w:type="gramEnd"/>
      <w:r>
        <w:rPr>
          <w:rFonts w:ascii="Times New Roman" w:eastAsiaTheme="minorEastAsia" w:hAnsi="Times New Roman" w:cs="Times New Roman"/>
          <w:bCs/>
          <w:iCs/>
        </w:rPr>
        <w:t xml:space="preserve"> you get the period right, the rest is easy to predict?</w:t>
      </w:r>
    </w:p>
    <w:p w14:paraId="6C66B7A9" w14:textId="17D8D6A6" w:rsidR="00A24BC9" w:rsidRDefault="00A24BC9" w:rsidP="00AA493F">
      <w:pPr>
        <w:rPr>
          <w:ins w:id="210" w:author="Hannah Nesser" w:date="2024-01-30T15:25:00Z"/>
          <w:rFonts w:ascii="Times New Roman" w:eastAsiaTheme="minorEastAsia" w:hAnsi="Times New Roman" w:cs="Times New Roman"/>
          <w:iCs/>
        </w:rPr>
      </w:pPr>
    </w:p>
    <w:p w14:paraId="5387B9ED" w14:textId="1E20232C" w:rsidR="00050D2C" w:rsidRDefault="00050D2C" w:rsidP="00050D2C">
      <w:pPr>
        <w:pStyle w:val="ListParagraph"/>
        <w:numPr>
          <w:ilvl w:val="0"/>
          <w:numId w:val="2"/>
        </w:numPr>
        <w:rPr>
          <w:ins w:id="211" w:author="Hannah Nesser" w:date="2024-01-30T15:26:00Z"/>
          <w:rFonts w:ascii="Times New Roman" w:eastAsiaTheme="minorEastAsia" w:hAnsi="Times New Roman" w:cs="Times New Roman"/>
          <w:iCs/>
        </w:rPr>
      </w:pPr>
      <w:ins w:id="212" w:author="Hannah Nesser" w:date="2024-01-30T15:25:00Z">
        <w:r>
          <w:rPr>
            <w:rFonts w:ascii="Times New Roman" w:eastAsiaTheme="minorEastAsia" w:hAnsi="Times New Roman" w:cs="Times New Roman"/>
            <w:iCs/>
          </w:rPr>
          <w:t>We find that the BC is corrected to a relatively constant level regardless of the number of temporal elemen</w:t>
        </w:r>
      </w:ins>
      <w:ins w:id="213" w:author="Hannah Nesser" w:date="2024-01-30T15:26:00Z">
        <w:r>
          <w:rPr>
            <w:rFonts w:ascii="Times New Roman" w:eastAsiaTheme="minorEastAsia" w:hAnsi="Times New Roman" w:cs="Times New Roman"/>
            <w:iCs/>
          </w:rPr>
          <w:t xml:space="preserve">ts </w:t>
        </w:r>
        <w:proofErr w:type="gramStart"/>
        <w:r>
          <w:rPr>
            <w:rFonts w:ascii="Times New Roman" w:eastAsiaTheme="minorEastAsia" w:hAnsi="Times New Roman" w:cs="Times New Roman"/>
            <w:iCs/>
          </w:rPr>
          <w:t>optimized</w:t>
        </w:r>
        <w:proofErr w:type="gramEnd"/>
      </w:ins>
    </w:p>
    <w:p w14:paraId="3CEC5CEA" w14:textId="77777777" w:rsidR="00050D2C" w:rsidRPr="00050D2C" w:rsidRDefault="00050D2C" w:rsidP="00050D2C">
      <w:pPr>
        <w:pStyle w:val="ListParagraph"/>
        <w:rPr>
          <w:ins w:id="214" w:author="Hannah Nesser" w:date="2024-01-30T15:26:00Z"/>
          <w:rFonts w:ascii="Times New Roman" w:eastAsiaTheme="minorEastAsia" w:hAnsi="Times New Roman" w:cs="Times New Roman"/>
          <w:iCs/>
          <w:rPrChange w:id="215" w:author="Hannah Nesser" w:date="2024-01-30T15:26:00Z">
            <w:rPr>
              <w:ins w:id="216" w:author="Hannah Nesser" w:date="2024-01-30T15:26:00Z"/>
            </w:rPr>
          </w:rPrChange>
        </w:rPr>
        <w:pPrChange w:id="217" w:author="Hannah Nesser" w:date="2024-01-30T15:26:00Z">
          <w:pPr>
            <w:pStyle w:val="ListParagraph"/>
            <w:numPr>
              <w:numId w:val="2"/>
            </w:numPr>
            <w:ind w:hanging="360"/>
          </w:pPr>
        </w:pPrChange>
      </w:pPr>
    </w:p>
    <w:p w14:paraId="50EA05C6" w14:textId="18B5B943" w:rsidR="00050D2C" w:rsidRPr="00050D2C" w:rsidRDefault="00050D2C" w:rsidP="00050D2C">
      <w:pPr>
        <w:pStyle w:val="ListParagraph"/>
        <w:numPr>
          <w:ilvl w:val="0"/>
          <w:numId w:val="2"/>
        </w:numPr>
        <w:rPr>
          <w:ins w:id="218" w:author="Hannah Nesser" w:date="2024-01-30T15:25:00Z"/>
          <w:rFonts w:ascii="Times New Roman" w:eastAsiaTheme="minorEastAsia" w:hAnsi="Times New Roman" w:cs="Times New Roman"/>
          <w:iCs/>
          <w:rPrChange w:id="219" w:author="Hannah Nesser" w:date="2024-01-30T15:25:00Z">
            <w:rPr>
              <w:ins w:id="220" w:author="Hannah Nesser" w:date="2024-01-30T15:25:00Z"/>
            </w:rPr>
          </w:rPrChange>
        </w:rPr>
        <w:pPrChange w:id="221" w:author="Hannah Nesser" w:date="2024-01-30T15:25:00Z">
          <w:pPr/>
        </w:pPrChange>
      </w:pPr>
      <w:ins w:id="222" w:author="Hannah Nesser" w:date="2024-01-30T15:26:00Z">
        <w:r>
          <w:rPr>
            <w:rFonts w:ascii="Times New Roman" w:eastAsiaTheme="minorEastAsia" w:hAnsi="Times New Roman" w:cs="Times New Roman"/>
            <w:iCs/>
          </w:rPr>
          <w:t>We find that that optimized BC level is slightly above the true BC. This is probably because the accumulation of methane across</w:t>
        </w:r>
      </w:ins>
      <w:ins w:id="223" w:author="Hannah Nesser" w:date="2024-01-30T15:27:00Z">
        <w:r>
          <w:rPr>
            <w:rFonts w:ascii="Times New Roman" w:eastAsiaTheme="minorEastAsia" w:hAnsi="Times New Roman" w:cs="Times New Roman"/>
            <w:iCs/>
          </w:rPr>
          <w:t xml:space="preserve"> the domain, which means that the emissions are a large fraction of the observed </w:t>
        </w:r>
        <w:proofErr w:type="gramStart"/>
        <w:r>
          <w:rPr>
            <w:rFonts w:ascii="Times New Roman" w:eastAsiaTheme="minorEastAsia" w:hAnsi="Times New Roman" w:cs="Times New Roman"/>
            <w:iCs/>
          </w:rPr>
          <w:t>methane</w:t>
        </w:r>
      </w:ins>
      <w:proofErr w:type="gramEnd"/>
    </w:p>
    <w:p w14:paraId="79F51003" w14:textId="77777777" w:rsidR="00050D2C" w:rsidRPr="00A24BC9" w:rsidRDefault="00050D2C" w:rsidP="00AA493F">
      <w:pPr>
        <w:rPr>
          <w:rFonts w:ascii="Times New Roman" w:eastAsiaTheme="minorEastAsia" w:hAnsi="Times New Roman" w:cs="Times New Roman"/>
          <w:iCs/>
        </w:rPr>
      </w:pPr>
    </w:p>
    <w:p w14:paraId="5F1D9F30" w14:textId="625A32C4" w:rsidR="00AA493F" w:rsidRDefault="00AA493F" w:rsidP="00AA493F">
      <w:pPr>
        <w:rPr>
          <w:rFonts w:ascii="Times New Roman" w:eastAsiaTheme="minorEastAsia" w:hAnsi="Times New Roman" w:cs="Times New Roman"/>
          <w:iCs/>
        </w:rPr>
      </w:pPr>
      <w:r w:rsidRPr="00AA493F">
        <w:rPr>
          <w:rFonts w:ascii="Times New Roman" w:eastAsiaTheme="minorEastAsia" w:hAnsi="Times New Roman" w:cs="Times New Roman"/>
          <w:b/>
          <w:bCs/>
          <w:iCs/>
        </w:rPr>
        <w:t>3.</w:t>
      </w:r>
      <w:r w:rsidR="00133F33">
        <w:rPr>
          <w:rFonts w:ascii="Times New Roman" w:eastAsiaTheme="minorEastAsia" w:hAnsi="Times New Roman" w:cs="Times New Roman"/>
          <w:b/>
          <w:bCs/>
          <w:iCs/>
        </w:rPr>
        <w:t>3</w:t>
      </w:r>
      <w:r w:rsidRPr="00AA493F">
        <w:rPr>
          <w:rFonts w:ascii="Times New Roman" w:eastAsiaTheme="minorEastAsia" w:hAnsi="Times New Roman" w:cs="Times New Roman"/>
          <w:b/>
          <w:bCs/>
          <w:iCs/>
        </w:rPr>
        <w:t xml:space="preserve"> Demonstration inversion of TROPOMI observations over the Permian</w:t>
      </w:r>
    </w:p>
    <w:p w14:paraId="63BF6C69" w14:textId="5435A879" w:rsidR="00AA493F"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w:t>
      </w:r>
      <w:r w:rsidR="00004D68">
        <w:rPr>
          <w:rFonts w:ascii="Times New Roman" w:eastAsiaTheme="minorEastAsia" w:hAnsi="Times New Roman" w:cs="Times New Roman"/>
          <w:iCs/>
        </w:rPr>
        <w:t>To write</w:t>
      </w:r>
      <w:r>
        <w:rPr>
          <w:rFonts w:ascii="Times New Roman" w:eastAsiaTheme="minorEastAsia" w:hAnsi="Times New Roman" w:cs="Times New Roman"/>
          <w:iCs/>
        </w:rPr>
        <w:t>]</w:t>
      </w:r>
    </w:p>
    <w:p w14:paraId="298D0AC4" w14:textId="071808C2" w:rsidR="00A24BC9" w:rsidRPr="00A24BC9" w:rsidRDefault="00A24BC9" w:rsidP="00A24BC9">
      <w:pPr>
        <w:pStyle w:val="ListParagraph"/>
        <w:numPr>
          <w:ilvl w:val="0"/>
          <w:numId w:val="2"/>
        </w:numPr>
        <w:rPr>
          <w:rFonts w:ascii="Times New Roman" w:eastAsiaTheme="minorEastAsia" w:hAnsi="Times New Roman" w:cs="Times New Roman"/>
          <w:iCs/>
        </w:rPr>
      </w:pPr>
      <w:r>
        <w:rPr>
          <w:rFonts w:ascii="Times New Roman" w:eastAsiaTheme="minorEastAsia" w:hAnsi="Times New Roman" w:cs="Times New Roman"/>
          <w:iCs/>
        </w:rPr>
        <w:t>This section needs to discuss how these results interact with the buffer grid cell approach</w:t>
      </w:r>
    </w:p>
    <w:p w14:paraId="38A6393D" w14:textId="77777777" w:rsidR="00133F33" w:rsidRDefault="00133F33" w:rsidP="00AA493F">
      <w:pPr>
        <w:rPr>
          <w:rFonts w:ascii="Times New Roman" w:eastAsiaTheme="minorEastAsia" w:hAnsi="Times New Roman" w:cs="Times New Roman"/>
          <w:iCs/>
        </w:rPr>
      </w:pPr>
    </w:p>
    <w:p w14:paraId="6B167E14" w14:textId="130335EE" w:rsidR="00AA493F" w:rsidRDefault="00AA493F" w:rsidP="00AA493F">
      <w:pPr>
        <w:rPr>
          <w:rFonts w:ascii="Times New Roman" w:eastAsiaTheme="minorEastAsia" w:hAnsi="Times New Roman" w:cs="Times New Roman"/>
          <w:b/>
          <w:bCs/>
          <w:iCs/>
        </w:rPr>
      </w:pPr>
      <w:r w:rsidRPr="00AA493F">
        <w:rPr>
          <w:rFonts w:ascii="Times New Roman" w:eastAsiaTheme="minorEastAsia" w:hAnsi="Times New Roman" w:cs="Times New Roman"/>
          <w:b/>
          <w:bCs/>
          <w:iCs/>
        </w:rPr>
        <w:t>4 Discussion</w:t>
      </w:r>
      <w:r w:rsidR="003A2CC7">
        <w:rPr>
          <w:rFonts w:ascii="Times New Roman" w:eastAsiaTheme="minorEastAsia" w:hAnsi="Times New Roman" w:cs="Times New Roman"/>
          <w:b/>
          <w:bCs/>
          <w:iCs/>
        </w:rPr>
        <w:t xml:space="preserve"> and Conclusions</w:t>
      </w:r>
    </w:p>
    <w:p w14:paraId="54D0D018" w14:textId="47B3FAB5" w:rsidR="00AA493F" w:rsidRDefault="00A65677" w:rsidP="00AA493F">
      <w:pPr>
        <w:rPr>
          <w:rFonts w:ascii="Times New Roman" w:eastAsiaTheme="minorEastAsia" w:hAnsi="Times New Roman" w:cs="Times New Roman"/>
          <w:iCs/>
        </w:rPr>
      </w:pPr>
      <w:r>
        <w:rPr>
          <w:rFonts w:ascii="Times New Roman" w:eastAsiaTheme="minorEastAsia" w:hAnsi="Times New Roman" w:cs="Times New Roman"/>
          <w:iCs/>
        </w:rPr>
        <w:t>[To write]</w:t>
      </w:r>
    </w:p>
    <w:p w14:paraId="50E1B0AE" w14:textId="77777777" w:rsidR="00A65677" w:rsidRDefault="00A65677" w:rsidP="00AA493F">
      <w:pPr>
        <w:rPr>
          <w:rFonts w:ascii="Times New Roman" w:eastAsiaTheme="minorEastAsia" w:hAnsi="Times New Roman" w:cs="Times New Roman"/>
          <w:iCs/>
        </w:rPr>
      </w:pPr>
    </w:p>
    <w:p w14:paraId="10B3D7C5" w14:textId="5E69552A" w:rsidR="00F07F72" w:rsidRDefault="00F07F72" w:rsidP="00AA493F">
      <w:pPr>
        <w:rPr>
          <w:rFonts w:ascii="Times New Roman" w:eastAsiaTheme="minorEastAsia" w:hAnsi="Times New Roman" w:cs="Times New Roman"/>
          <w:iCs/>
        </w:rPr>
      </w:pPr>
    </w:p>
    <w:p w14:paraId="09F519BB" w14:textId="77777777" w:rsidR="00F07F72" w:rsidRPr="00133F33" w:rsidRDefault="00F07F72" w:rsidP="00AA493F">
      <w:pPr>
        <w:rPr>
          <w:rFonts w:ascii="Times New Roman" w:eastAsiaTheme="minorEastAsia" w:hAnsi="Times New Roman" w:cs="Times New Roman"/>
          <w:iCs/>
        </w:rPr>
      </w:pPr>
    </w:p>
    <w:sectPr w:rsidR="00F07F72" w:rsidRPr="00133F33" w:rsidSect="008818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0" w:author="Jacob, Daniel J." w:date="2022-01-20T11:02:00Z" w:initials="JDJ">
    <w:p w14:paraId="481B8546" w14:textId="77777777" w:rsidR="00416D43" w:rsidRPr="0001147B" w:rsidRDefault="00416D43" w:rsidP="00416D43">
      <w:pPr>
        <w:pStyle w:val="CommentText"/>
      </w:pPr>
      <w:r>
        <w:rPr>
          <w:rStyle w:val="CommentReference"/>
        </w:rPr>
        <w:annotationRef/>
      </w:r>
      <w:r>
        <w:t xml:space="preserve">I’m not sure that banded is the word because the sensitivity to upstream emissions does not go to zero. How about showing a row of </w:t>
      </w:r>
      <w:r>
        <w:rPr>
          <w:b/>
          <w:bCs/>
        </w:rPr>
        <w:t>G</w:t>
      </w:r>
      <w:r>
        <w:t xml:space="preserve"> to make that point, which would also allow you to illustrate the influence length scale?</w:t>
      </w:r>
    </w:p>
  </w:comment>
  <w:comment w:id="191" w:author="Hannah Nesser" w:date="2021-12-06T11:38:00Z" w:initials="HN">
    <w:p w14:paraId="3D2A0976" w14:textId="77777777" w:rsidR="00416D43" w:rsidRDefault="00416D43" w:rsidP="00416D43">
      <w:pPr>
        <w:pStyle w:val="CommentText"/>
      </w:pPr>
      <w:r>
        <w:rPr>
          <w:rStyle w:val="CommentReference"/>
        </w:rPr>
        <w:annotationRef/>
      </w:r>
      <w:r>
        <w:t>I’m not confident in this explanation, but it seems necessary to explain why there can be negative sensitivities in the gain matrix.</w:t>
      </w:r>
    </w:p>
  </w:comment>
  <w:comment w:id="192" w:author="Jacob, Daniel J." w:date="2022-01-20T11:00:00Z" w:initials="JDJ">
    <w:p w14:paraId="10B9D32E" w14:textId="77777777" w:rsidR="00416D43" w:rsidRDefault="00416D43" w:rsidP="00416D43">
      <w:pPr>
        <w:pStyle w:val="CommentText"/>
      </w:pPr>
      <w:r>
        <w:rPr>
          <w:rStyle w:val="CommentReference"/>
        </w:rPr>
        <w:annotationRef/>
      </w:r>
      <w:r>
        <w:t>I don’t think that the inversion has a mandate to conserve mass; I think the simple explanation is that the upward adjustment of emissions upstream implies a downward adjustment of emissions downstream to explain a given concentration.</w:t>
      </w:r>
    </w:p>
  </w:comment>
  <w:comment w:id="193" w:author="Jacob, Daniel J." w:date="2022-01-20T11:05:00Z" w:initials="JDJ">
    <w:p w14:paraId="2E6585AD" w14:textId="424AE9A2" w:rsidR="00416D43" w:rsidRDefault="00416D43" w:rsidP="00416D43">
      <w:pPr>
        <w:pStyle w:val="CommentText"/>
      </w:pPr>
      <w:r>
        <w:rPr>
          <w:rStyle w:val="CommentReference"/>
        </w:rPr>
        <w:annotationRef/>
      </w:r>
      <w:r>
        <w:t>Isn’t it more because you’re within the influence length scale?</w:t>
      </w:r>
    </w:p>
  </w:comment>
  <w:comment w:id="194" w:author="Hannah Nesser" w:date="2022-03-14T16:49:00Z" w:initials="HN">
    <w:p w14:paraId="4EF1C324" w14:textId="2C9509F8" w:rsidR="00416D43" w:rsidRDefault="00416D43">
      <w:pPr>
        <w:pStyle w:val="CommentText"/>
      </w:pPr>
      <w:r>
        <w:rPr>
          <w:rStyle w:val="CommentReference"/>
        </w:rPr>
        <w:annotationRef/>
      </w:r>
      <w:r>
        <w:t xml:space="preserve">G defines the influence length scale. This is the algebraic explanation for why we see the intuitive result that errors from the BC are largest early in the domain, and decrease with the distance from the boundary. </w:t>
      </w:r>
    </w:p>
  </w:comment>
  <w:comment w:id="196" w:author="Hannah Nesser" w:date="2022-01-12T12:04:00Z" w:initials="HN">
    <w:p w14:paraId="00265128" w14:textId="4CD54466" w:rsidR="00A65677" w:rsidRDefault="00A65677">
      <w:pPr>
        <w:pStyle w:val="CommentText"/>
      </w:pPr>
      <w:r>
        <w:rPr>
          <w:rStyle w:val="CommentReference"/>
        </w:rPr>
        <w:annotationRef/>
      </w:r>
      <w:r>
        <w:t>I’d ultimately like to get rid of the band width analysis in this paper. But for now I think it provides a slightly more rigorous measure of gain matrix structure than the influence length scale (see my next comment).</w:t>
      </w:r>
    </w:p>
  </w:comment>
  <w:comment w:id="197" w:author="Hannah Nesser" w:date="2022-01-12T12:03:00Z" w:initials="HN">
    <w:p w14:paraId="71403C37" w14:textId="77777777" w:rsidR="00A65677" w:rsidRDefault="00A65677">
      <w:pPr>
        <w:pStyle w:val="CommentText"/>
      </w:pPr>
      <w:r>
        <w:rPr>
          <w:rStyle w:val="CommentReference"/>
        </w:rPr>
        <w:annotationRef/>
      </w:r>
      <w:r>
        <w:t>This definition feels a lot less satisfying than the band width definition—I welcome suggestions.</w:t>
      </w:r>
    </w:p>
    <w:p w14:paraId="733FFCFA" w14:textId="77777777" w:rsidR="00ED2CD8" w:rsidRDefault="00ED2CD8">
      <w:pPr>
        <w:pStyle w:val="CommentText"/>
      </w:pPr>
    </w:p>
    <w:p w14:paraId="6BD118E6" w14:textId="7D2229DD" w:rsidR="00ED2CD8" w:rsidRDefault="00ED2CD8">
      <w:pPr>
        <w:pStyle w:val="CommentText"/>
      </w:pPr>
      <w:r>
        <w:t>The wording here is a bit wacky, but I have to write it to account for the non-steady state issue (see Figure 8)</w:t>
      </w:r>
    </w:p>
  </w:comment>
  <w:comment w:id="198" w:author="Hannah Nesser" w:date="2021-11-02T15:34:00Z" w:initials="HN">
    <w:p w14:paraId="555ECE5A" w14:textId="0488D0BA" w:rsidR="00F95B7A" w:rsidRDefault="00F95B7A">
      <w:pPr>
        <w:pStyle w:val="CommentText"/>
      </w:pPr>
      <w:r>
        <w:rPr>
          <w:rStyle w:val="CommentReference"/>
        </w:rPr>
        <w:annotationRef/>
      </w:r>
      <w:r>
        <w:t>I would happily delete this paragraph and figure. I’ve included it in the first draft to force my own understanding.</w:t>
      </w:r>
    </w:p>
  </w:comment>
  <w:comment w:id="199" w:author="Hannah Nesser" w:date="2022-01-12T17:38:00Z" w:initials="HN">
    <w:p w14:paraId="534B7EB5" w14:textId="257C3103" w:rsidR="00A65677" w:rsidRDefault="00A65677">
      <w:pPr>
        <w:pStyle w:val="CommentText"/>
      </w:pPr>
      <w:r>
        <w:rPr>
          <w:rStyle w:val="CommentReference"/>
        </w:rPr>
        <w:annotationRef/>
      </w:r>
      <w:r>
        <w:t>Should I remake this to be prior independent?</w:t>
      </w:r>
    </w:p>
  </w:comment>
  <w:comment w:id="202" w:author="Hannah Nesser" w:date="2022-01-19T17:44:00Z" w:initials="HN">
    <w:p w14:paraId="409143F5" w14:textId="77777777" w:rsidR="00416D43" w:rsidRDefault="00416D43" w:rsidP="00416D43">
      <w:pPr>
        <w:pStyle w:val="CommentText"/>
      </w:pPr>
      <w:r>
        <w:rPr>
          <w:rStyle w:val="CommentReference"/>
        </w:rPr>
        <w:annotationRef/>
      </w:r>
      <w:r>
        <w:t>Need to add an intuitive explanation here</w:t>
      </w:r>
    </w:p>
  </w:comment>
  <w:comment w:id="200" w:author="Jacob, Daniel J." w:date="2022-01-20T20:05:00Z" w:initials="JDJ">
    <w:p w14:paraId="1FE8E78C" w14:textId="77777777" w:rsidR="00416D43" w:rsidRDefault="00416D43" w:rsidP="00416D43">
      <w:pPr>
        <w:pStyle w:val="CommentText"/>
      </w:pPr>
      <w:r>
        <w:rPr>
          <w:rStyle w:val="CommentReference"/>
        </w:rPr>
        <w:annotationRef/>
      </w:r>
      <w:r>
        <w:t xml:space="preserve">Where do I see this in Figure 5? Not sure what this result means – that we don’t need buffer grid cells if we optimize the BC? </w:t>
      </w:r>
    </w:p>
  </w:comment>
  <w:comment w:id="201" w:author="Hannah Nesser" w:date="2022-03-15T16:00:00Z" w:initials="HN">
    <w:p w14:paraId="67FC8BAD" w14:textId="77777777" w:rsidR="00416D43" w:rsidRDefault="00416D43">
      <w:pPr>
        <w:pStyle w:val="CommentText"/>
      </w:pPr>
      <w:r>
        <w:rPr>
          <w:rStyle w:val="CommentReference"/>
        </w:rPr>
        <w:annotationRef/>
      </w:r>
      <w:r>
        <w:t xml:space="preserve">It’s not shown in Figure 5 because it doesn’t make sense to show |delta xhat| = 0. </w:t>
      </w:r>
    </w:p>
    <w:p w14:paraId="09A29EEB" w14:textId="77777777" w:rsidR="00416D43" w:rsidRDefault="00416D43">
      <w:pPr>
        <w:pStyle w:val="CommentText"/>
      </w:pPr>
    </w:p>
    <w:p w14:paraId="49FC7E13" w14:textId="77777777" w:rsidR="00416D43" w:rsidRDefault="00416D43">
      <w:pPr>
        <w:pStyle w:val="CommentText"/>
      </w:pPr>
      <w:r>
        <w:t>It’s not really all that relevant of a result because including the BC in the inversion removes the influence length scale only if the BC error is constant—which is unlikely in the real world. As we show in the oscillating perturbation section, correcting the BC as part of the inversion in non steady-state cases actually increases the influence length scale.</w:t>
      </w:r>
    </w:p>
    <w:p w14:paraId="44F894EE" w14:textId="77777777" w:rsidR="00416D43" w:rsidRDefault="00416D43">
      <w:pPr>
        <w:pStyle w:val="CommentText"/>
      </w:pPr>
    </w:p>
    <w:p w14:paraId="14B14203" w14:textId="5D651899" w:rsidR="00416D43" w:rsidRDefault="00416D43">
      <w:pPr>
        <w:pStyle w:val="CommentText"/>
      </w:pPr>
      <w:r>
        <w:t>That being said, I think it’s odd to not comment on the inversion that optimizes the BC here. So it’s not a significant result, but it would be weird to omit entirely.</w:t>
      </w:r>
    </w:p>
  </w:comment>
  <w:comment w:id="203" w:author="Jacob, Daniel J." w:date="2022-01-20T20:15:00Z" w:initials="JDJ">
    <w:p w14:paraId="4CEA02CD" w14:textId="77777777" w:rsidR="00416D43" w:rsidRDefault="00416D43" w:rsidP="00416D43">
      <w:pPr>
        <w:pStyle w:val="CommentText"/>
      </w:pPr>
      <w:r>
        <w:rPr>
          <w:rStyle w:val="CommentReference"/>
        </w:rPr>
        <w:annotationRef/>
      </w:r>
      <w:r>
        <w:t>Not sure what you mean here. Are you optimizing the BC?</w:t>
      </w:r>
    </w:p>
  </w:comment>
  <w:comment w:id="204" w:author="Hannah Nesser" w:date="2022-03-20T11:34:00Z" w:initials="HN">
    <w:p w14:paraId="12CD555D" w14:textId="7E3914D1" w:rsidR="00416D43" w:rsidRDefault="00416D43">
      <w:pPr>
        <w:pStyle w:val="CommentText"/>
      </w:pPr>
      <w:r>
        <w:rPr>
          <w:rStyle w:val="CommentReference"/>
        </w:rPr>
        <w:annotationRef/>
      </w:r>
      <w:r>
        <w:t>No, and if we did, we wouldn’t see larger than expected values in the first column. This happens only in an inversion that doesn’t optimize the BC because the observations are sensitive also to the boundary condition, but we don’t include it in the state vector, so the inversion wraps the BC into the first grid cell element.</w:t>
      </w:r>
    </w:p>
  </w:comment>
  <w:comment w:id="205" w:author="Hannah Nesser" w:date="2022-01-11T10:42:00Z" w:initials="HN">
    <w:p w14:paraId="6AF5E47D" w14:textId="5C24632C" w:rsidR="00133F33" w:rsidRDefault="00133F33">
      <w:pPr>
        <w:pStyle w:val="CommentText"/>
      </w:pPr>
      <w:r>
        <w:rPr>
          <w:rStyle w:val="CommentReference"/>
        </w:rPr>
        <w:annotationRef/>
      </w:r>
      <w:r>
        <w:t>I’m missing an intuitive explanation of why these differences result in differences in how the gain matrix changes with changes to Sa and So, but these relationships are quite tricky. I welcome ideas here.</w:t>
      </w:r>
    </w:p>
  </w:comment>
  <w:comment w:id="206" w:author="Hannah Nesser" w:date="2022-01-12T17:48:00Z" w:initials="HN">
    <w:p w14:paraId="60644F73" w14:textId="39A6C08A" w:rsidR="00A65677" w:rsidRDefault="00A65677">
      <w:pPr>
        <w:pStyle w:val="CommentText"/>
      </w:pPr>
      <w:r>
        <w:rPr>
          <w:rStyle w:val="CommentReference"/>
        </w:rPr>
        <w:annotationRef/>
      </w:r>
      <w:r>
        <w:t>Ultimately, I think we could get rid of the gain matrix band width and combine figures 2 and 6 (for brevity and clarity).</w:t>
      </w:r>
    </w:p>
  </w:comment>
  <w:comment w:id="207" w:author="Hannah Nesser" w:date="2022-01-14T16:38:00Z" w:initials="HN">
    <w:p w14:paraId="164F3075" w14:textId="77BE8A2F" w:rsidR="00ED2CD8" w:rsidRDefault="00ED2CD8">
      <w:pPr>
        <w:pStyle w:val="CommentText"/>
      </w:pPr>
      <w:r>
        <w:rPr>
          <w:rStyle w:val="CommentReference"/>
        </w:rPr>
        <w:annotationRef/>
      </w:r>
      <w:r>
        <w:t>Separate out the two plots and also run with 50,000 priors</w:t>
      </w:r>
      <w:r w:rsidR="00F50128">
        <w:t xml:space="preserve"> (it’s too busy right now)</w:t>
      </w:r>
    </w:p>
  </w:comment>
  <w:comment w:id="208" w:author="Hannah Nesser" w:date="2022-01-19T18:09:00Z" w:initials="HN">
    <w:p w14:paraId="4DCDB14A" w14:textId="6B486F3D" w:rsidR="00A24BC9" w:rsidRDefault="00A24BC9">
      <w:pPr>
        <w:pStyle w:val="CommentText"/>
      </w:pPr>
      <w:r>
        <w:rPr>
          <w:rStyle w:val="CommentReference"/>
        </w:rPr>
        <w:annotationRef/>
      </w:r>
      <w:r>
        <w:t>Should we add a discussion of the differences between the effects of different oscilations?</w:t>
      </w:r>
    </w:p>
  </w:comment>
  <w:comment w:id="209" w:author="Hannah Nesser" w:date="2022-01-20T07:13:00Z" w:initials="HN">
    <w:p w14:paraId="1B423134" w14:textId="65EE74A5" w:rsidR="006F68C0" w:rsidRDefault="006F68C0">
      <w:pPr>
        <w:pStyle w:val="CommentText"/>
      </w:pPr>
      <w:r>
        <w:rPr>
          <w:rStyle w:val="CommentReference"/>
        </w:rPr>
        <w:annotationRef/>
      </w:r>
      <w:r>
        <w:t>This seems like an opportunity to bring in the buffer grid cell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B8546" w15:done="0"/>
  <w15:commentEx w15:paraId="3D2A0976" w15:done="0"/>
  <w15:commentEx w15:paraId="10B9D32E" w15:paraIdParent="3D2A0976" w15:done="0"/>
  <w15:commentEx w15:paraId="2E6585AD" w15:done="0"/>
  <w15:commentEx w15:paraId="4EF1C324" w15:paraIdParent="2E6585AD" w15:done="0"/>
  <w15:commentEx w15:paraId="00265128" w15:done="0"/>
  <w15:commentEx w15:paraId="6BD118E6" w15:done="0"/>
  <w15:commentEx w15:paraId="555ECE5A" w15:done="0"/>
  <w15:commentEx w15:paraId="534B7EB5" w15:done="0"/>
  <w15:commentEx w15:paraId="409143F5" w15:done="0"/>
  <w15:commentEx w15:paraId="1FE8E78C" w15:done="0"/>
  <w15:commentEx w15:paraId="14B14203" w15:paraIdParent="1FE8E78C" w15:done="0"/>
  <w15:commentEx w15:paraId="4CEA02CD" w15:done="0"/>
  <w15:commentEx w15:paraId="12CD555D" w15:paraIdParent="4CEA02CD" w15:done="0"/>
  <w15:commentEx w15:paraId="6AF5E47D" w15:done="0"/>
  <w15:commentEx w15:paraId="60644F73" w15:done="0"/>
  <w15:commentEx w15:paraId="164F3075" w15:done="0"/>
  <w15:commentEx w15:paraId="4DCDB14A" w15:done="0"/>
  <w15:commentEx w15:paraId="1B423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93BFAC" w16cex:dateUtc="2022-01-20T16:02:00Z"/>
  <w16cex:commentExtensible w16cex:durableId="255874CB" w16cex:dateUtc="2021-12-06T16:38:00Z"/>
  <w16cex:commentExtensible w16cex:durableId="2593BF54" w16cex:dateUtc="2022-01-20T16:00:00Z"/>
  <w16cex:commentExtensible w16cex:durableId="2593C097" w16cex:dateUtc="2022-01-20T16:05:00Z"/>
  <w16cex:commentExtensible w16cex:durableId="25D9F09E" w16cex:dateUtc="2022-03-14T20:49:00Z"/>
  <w16cex:commentExtensible w16cex:durableId="2589423F" w16cex:dateUtc="2022-01-12T17:04:00Z"/>
  <w16cex:commentExtensible w16cex:durableId="25894215" w16cex:dateUtc="2022-01-12T17:03:00Z"/>
  <w16cex:commentExtensible w16cex:durableId="252BD8EC" w16cex:dateUtc="2021-11-02T19:34:00Z"/>
  <w16cex:commentExtensible w16cex:durableId="258990AB" w16cex:dateUtc="2022-01-12T22:38:00Z"/>
  <w16cex:commentExtensible w16cex:durableId="2592CC63" w16cex:dateUtc="2022-01-19T22:44:00Z"/>
  <w16cex:commentExtensible w16cex:durableId="25943F1B" w16cex:dateUtc="2022-01-21T01:05:00Z"/>
  <w16cex:commentExtensible w16cex:durableId="25DB36A2" w16cex:dateUtc="2022-03-15T20:00:00Z"/>
  <w16cex:commentExtensible w16cex:durableId="25944146" w16cex:dateUtc="2022-01-21T01:15:00Z"/>
  <w16cex:commentExtensible w16cex:durableId="25E18FD8" w16cex:dateUtc="2022-03-20T15:34:00Z"/>
  <w16cex:commentExtensible w16cex:durableId="2587DD7B" w16cex:dateUtc="2022-01-11T15:42:00Z"/>
  <w16cex:commentExtensible w16cex:durableId="258992EC" w16cex:dateUtc="2022-01-12T22:48:00Z"/>
  <w16cex:commentExtensible w16cex:durableId="258C2573" w16cex:dateUtc="2022-01-14T21:38:00Z"/>
  <w16cex:commentExtensible w16cex:durableId="2592D24C" w16cex:dateUtc="2022-01-19T23:09:00Z"/>
  <w16cex:commentExtensible w16cex:durableId="25938A20" w16cex:dateUtc="2022-01-20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B8546" w16cid:durableId="2593BFAC"/>
  <w16cid:commentId w16cid:paraId="3D2A0976" w16cid:durableId="255874CB"/>
  <w16cid:commentId w16cid:paraId="10B9D32E" w16cid:durableId="2593BF54"/>
  <w16cid:commentId w16cid:paraId="2E6585AD" w16cid:durableId="2593C097"/>
  <w16cid:commentId w16cid:paraId="4EF1C324" w16cid:durableId="25D9F09E"/>
  <w16cid:commentId w16cid:paraId="00265128" w16cid:durableId="2589423F"/>
  <w16cid:commentId w16cid:paraId="6BD118E6" w16cid:durableId="25894215"/>
  <w16cid:commentId w16cid:paraId="555ECE5A" w16cid:durableId="252BD8EC"/>
  <w16cid:commentId w16cid:paraId="534B7EB5" w16cid:durableId="258990AB"/>
  <w16cid:commentId w16cid:paraId="409143F5" w16cid:durableId="2592CC63"/>
  <w16cid:commentId w16cid:paraId="1FE8E78C" w16cid:durableId="25943F1B"/>
  <w16cid:commentId w16cid:paraId="14B14203" w16cid:durableId="25DB36A2"/>
  <w16cid:commentId w16cid:paraId="4CEA02CD" w16cid:durableId="25944146"/>
  <w16cid:commentId w16cid:paraId="12CD555D" w16cid:durableId="25E18FD8"/>
  <w16cid:commentId w16cid:paraId="6AF5E47D" w16cid:durableId="2587DD7B"/>
  <w16cid:commentId w16cid:paraId="60644F73" w16cid:durableId="258992EC"/>
  <w16cid:commentId w16cid:paraId="164F3075" w16cid:durableId="258C2573"/>
  <w16cid:commentId w16cid:paraId="4DCDB14A" w16cid:durableId="2592D24C"/>
  <w16cid:commentId w16cid:paraId="1B423134" w16cid:durableId="25938A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A6A6E" w14:textId="77777777" w:rsidR="008818C2" w:rsidRDefault="008818C2" w:rsidP="00D63D3C">
      <w:r>
        <w:separator/>
      </w:r>
    </w:p>
  </w:endnote>
  <w:endnote w:type="continuationSeparator" w:id="0">
    <w:p w14:paraId="6EBB7255" w14:textId="77777777" w:rsidR="008818C2" w:rsidRDefault="008818C2" w:rsidP="00D6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141F" w14:textId="77777777" w:rsidR="008818C2" w:rsidRDefault="008818C2" w:rsidP="00D63D3C">
      <w:r>
        <w:separator/>
      </w:r>
    </w:p>
  </w:footnote>
  <w:footnote w:type="continuationSeparator" w:id="0">
    <w:p w14:paraId="3CBCE998" w14:textId="77777777" w:rsidR="008818C2" w:rsidRDefault="008818C2" w:rsidP="00D63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401"/>
    <w:multiLevelType w:val="hybridMultilevel"/>
    <w:tmpl w:val="CEDC7D94"/>
    <w:lvl w:ilvl="0" w:tplc="8264ADB6">
      <w:start w:val="3"/>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80C16"/>
    <w:multiLevelType w:val="hybridMultilevel"/>
    <w:tmpl w:val="F5F8C81C"/>
    <w:lvl w:ilvl="0" w:tplc="850C7E54">
      <w:start w:val="1"/>
      <w:numFmt w:val="bullet"/>
      <w:lvlText w:val="-"/>
      <w:lvlJc w:val="left"/>
      <w:pPr>
        <w:ind w:left="1080" w:hanging="360"/>
      </w:pPr>
      <w:rPr>
        <w:rFonts w:ascii="Times" w:eastAsiaTheme="minorHAnsi"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A6116B"/>
    <w:multiLevelType w:val="hybridMultilevel"/>
    <w:tmpl w:val="FEA0C86C"/>
    <w:lvl w:ilvl="0" w:tplc="885A8B0E">
      <w:start w:val="1"/>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7770D"/>
    <w:multiLevelType w:val="hybridMultilevel"/>
    <w:tmpl w:val="32B4B254"/>
    <w:lvl w:ilvl="0" w:tplc="380C83AE">
      <w:start w:val="9"/>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053404">
    <w:abstractNumId w:val="1"/>
  </w:num>
  <w:num w:numId="2" w16cid:durableId="1488325819">
    <w:abstractNumId w:val="3"/>
  </w:num>
  <w:num w:numId="3" w16cid:durableId="667444057">
    <w:abstractNumId w:val="0"/>
  </w:num>
  <w:num w:numId="4" w16cid:durableId="1507087769">
    <w:abstractNumId w:val="4"/>
  </w:num>
  <w:num w:numId="5" w16cid:durableId="8514091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Jacob, Daniel J.">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63C"/>
    <w:rsid w:val="00004D68"/>
    <w:rsid w:val="000133ED"/>
    <w:rsid w:val="00013CC2"/>
    <w:rsid w:val="00043033"/>
    <w:rsid w:val="00050D2C"/>
    <w:rsid w:val="0008260E"/>
    <w:rsid w:val="000B17A0"/>
    <w:rsid w:val="0012752E"/>
    <w:rsid w:val="00133F33"/>
    <w:rsid w:val="001A48C0"/>
    <w:rsid w:val="001A7981"/>
    <w:rsid w:val="001C7B8A"/>
    <w:rsid w:val="001D0D80"/>
    <w:rsid w:val="001F2267"/>
    <w:rsid w:val="001F446D"/>
    <w:rsid w:val="00205BB8"/>
    <w:rsid w:val="00211BA5"/>
    <w:rsid w:val="002276BB"/>
    <w:rsid w:val="00244346"/>
    <w:rsid w:val="00263073"/>
    <w:rsid w:val="0026318A"/>
    <w:rsid w:val="002A4362"/>
    <w:rsid w:val="002B7F81"/>
    <w:rsid w:val="0031133A"/>
    <w:rsid w:val="00327CED"/>
    <w:rsid w:val="00364CB3"/>
    <w:rsid w:val="003A2CC7"/>
    <w:rsid w:val="00407F81"/>
    <w:rsid w:val="004159F1"/>
    <w:rsid w:val="00416D43"/>
    <w:rsid w:val="0043172F"/>
    <w:rsid w:val="004F6925"/>
    <w:rsid w:val="00507A88"/>
    <w:rsid w:val="00522565"/>
    <w:rsid w:val="00581B40"/>
    <w:rsid w:val="0059263C"/>
    <w:rsid w:val="005B4B02"/>
    <w:rsid w:val="005E4F3D"/>
    <w:rsid w:val="00660F83"/>
    <w:rsid w:val="0066360D"/>
    <w:rsid w:val="0069293C"/>
    <w:rsid w:val="006967CB"/>
    <w:rsid w:val="006C0126"/>
    <w:rsid w:val="006D185F"/>
    <w:rsid w:val="006D1B21"/>
    <w:rsid w:val="006E544A"/>
    <w:rsid w:val="006F68C0"/>
    <w:rsid w:val="00706960"/>
    <w:rsid w:val="007233D4"/>
    <w:rsid w:val="007561D6"/>
    <w:rsid w:val="007575B5"/>
    <w:rsid w:val="007A237D"/>
    <w:rsid w:val="007D75CB"/>
    <w:rsid w:val="00810AA9"/>
    <w:rsid w:val="00814F93"/>
    <w:rsid w:val="0084797D"/>
    <w:rsid w:val="00861EC9"/>
    <w:rsid w:val="008818C2"/>
    <w:rsid w:val="00882361"/>
    <w:rsid w:val="008A7845"/>
    <w:rsid w:val="008B0063"/>
    <w:rsid w:val="008F2AEF"/>
    <w:rsid w:val="009448FD"/>
    <w:rsid w:val="00944F2C"/>
    <w:rsid w:val="00951620"/>
    <w:rsid w:val="009A6DFD"/>
    <w:rsid w:val="009C277C"/>
    <w:rsid w:val="009C30E3"/>
    <w:rsid w:val="009C4F7C"/>
    <w:rsid w:val="00A0224E"/>
    <w:rsid w:val="00A06AA9"/>
    <w:rsid w:val="00A232A8"/>
    <w:rsid w:val="00A24BC9"/>
    <w:rsid w:val="00A65677"/>
    <w:rsid w:val="00A95FA6"/>
    <w:rsid w:val="00AA493F"/>
    <w:rsid w:val="00AA596E"/>
    <w:rsid w:val="00AB00CA"/>
    <w:rsid w:val="00AC6773"/>
    <w:rsid w:val="00B40F85"/>
    <w:rsid w:val="00B44161"/>
    <w:rsid w:val="00B46756"/>
    <w:rsid w:val="00B6064D"/>
    <w:rsid w:val="00B65AF1"/>
    <w:rsid w:val="00B72A5F"/>
    <w:rsid w:val="00B83BB7"/>
    <w:rsid w:val="00B874F5"/>
    <w:rsid w:val="00BB439D"/>
    <w:rsid w:val="00BB775A"/>
    <w:rsid w:val="00BC56FD"/>
    <w:rsid w:val="00C05CDF"/>
    <w:rsid w:val="00C07A31"/>
    <w:rsid w:val="00C15F17"/>
    <w:rsid w:val="00C636D3"/>
    <w:rsid w:val="00C80C1F"/>
    <w:rsid w:val="00C84620"/>
    <w:rsid w:val="00C86975"/>
    <w:rsid w:val="00C9570A"/>
    <w:rsid w:val="00CB7A83"/>
    <w:rsid w:val="00CC6D61"/>
    <w:rsid w:val="00CE1E34"/>
    <w:rsid w:val="00CE4804"/>
    <w:rsid w:val="00D073A3"/>
    <w:rsid w:val="00D10D12"/>
    <w:rsid w:val="00D362FC"/>
    <w:rsid w:val="00D50D10"/>
    <w:rsid w:val="00D51266"/>
    <w:rsid w:val="00D63D3C"/>
    <w:rsid w:val="00D760A4"/>
    <w:rsid w:val="00D96AFE"/>
    <w:rsid w:val="00DB6983"/>
    <w:rsid w:val="00DC0B0C"/>
    <w:rsid w:val="00DF6E7F"/>
    <w:rsid w:val="00E03CC6"/>
    <w:rsid w:val="00E22CBD"/>
    <w:rsid w:val="00E331EB"/>
    <w:rsid w:val="00ED2CD8"/>
    <w:rsid w:val="00F02B4C"/>
    <w:rsid w:val="00F07F72"/>
    <w:rsid w:val="00F17117"/>
    <w:rsid w:val="00F372C5"/>
    <w:rsid w:val="00F50128"/>
    <w:rsid w:val="00F95B7A"/>
    <w:rsid w:val="00FD3B21"/>
    <w:rsid w:val="00FD5219"/>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752"/>
  <w15:docId w15:val="{0ADEB059-0981-994E-8D8F-793690FD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 w:type="character" w:styleId="CommentReference">
    <w:name w:val="annotation reference"/>
    <w:basedOn w:val="DefaultParagraphFont"/>
    <w:uiPriority w:val="99"/>
    <w:semiHidden/>
    <w:unhideWhenUsed/>
    <w:rsid w:val="00F95B7A"/>
    <w:rPr>
      <w:sz w:val="16"/>
      <w:szCs w:val="16"/>
    </w:rPr>
  </w:style>
  <w:style w:type="paragraph" w:styleId="CommentText">
    <w:name w:val="annotation text"/>
    <w:basedOn w:val="Normal"/>
    <w:link w:val="CommentTextChar"/>
    <w:uiPriority w:val="99"/>
    <w:semiHidden/>
    <w:unhideWhenUsed/>
    <w:rsid w:val="00F95B7A"/>
    <w:rPr>
      <w:sz w:val="20"/>
      <w:szCs w:val="20"/>
    </w:rPr>
  </w:style>
  <w:style w:type="character" w:customStyle="1" w:styleId="CommentTextChar">
    <w:name w:val="Comment Text Char"/>
    <w:basedOn w:val="DefaultParagraphFont"/>
    <w:link w:val="CommentText"/>
    <w:uiPriority w:val="99"/>
    <w:semiHidden/>
    <w:rsid w:val="00F95B7A"/>
    <w:rPr>
      <w:sz w:val="20"/>
      <w:szCs w:val="20"/>
    </w:rPr>
  </w:style>
  <w:style w:type="paragraph" w:styleId="CommentSubject">
    <w:name w:val="annotation subject"/>
    <w:basedOn w:val="CommentText"/>
    <w:next w:val="CommentText"/>
    <w:link w:val="CommentSubjectChar"/>
    <w:uiPriority w:val="99"/>
    <w:semiHidden/>
    <w:unhideWhenUsed/>
    <w:rsid w:val="00F95B7A"/>
    <w:rPr>
      <w:b/>
      <w:bCs/>
    </w:rPr>
  </w:style>
  <w:style w:type="character" w:customStyle="1" w:styleId="CommentSubjectChar">
    <w:name w:val="Comment Subject Char"/>
    <w:basedOn w:val="CommentTextChar"/>
    <w:link w:val="CommentSubject"/>
    <w:uiPriority w:val="99"/>
    <w:semiHidden/>
    <w:rsid w:val="00F95B7A"/>
    <w:rPr>
      <w:b/>
      <w:bCs/>
      <w:sz w:val="20"/>
      <w:szCs w:val="20"/>
    </w:rPr>
  </w:style>
  <w:style w:type="table" w:styleId="TableGrid">
    <w:name w:val="Table Grid"/>
    <w:basedOn w:val="TableNormal"/>
    <w:uiPriority w:val="39"/>
    <w:rsid w:val="00205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3D3C"/>
    <w:pPr>
      <w:tabs>
        <w:tab w:val="center" w:pos="4680"/>
        <w:tab w:val="right" w:pos="9360"/>
      </w:tabs>
    </w:pPr>
  </w:style>
  <w:style w:type="character" w:customStyle="1" w:styleId="HeaderChar">
    <w:name w:val="Header Char"/>
    <w:basedOn w:val="DefaultParagraphFont"/>
    <w:link w:val="Header"/>
    <w:uiPriority w:val="99"/>
    <w:rsid w:val="00D63D3C"/>
  </w:style>
  <w:style w:type="paragraph" w:styleId="Footer">
    <w:name w:val="footer"/>
    <w:basedOn w:val="Normal"/>
    <w:link w:val="FooterChar"/>
    <w:uiPriority w:val="99"/>
    <w:unhideWhenUsed/>
    <w:rsid w:val="00D63D3C"/>
    <w:pPr>
      <w:tabs>
        <w:tab w:val="center" w:pos="4680"/>
        <w:tab w:val="right" w:pos="9360"/>
      </w:tabs>
    </w:pPr>
  </w:style>
  <w:style w:type="character" w:customStyle="1" w:styleId="FooterChar">
    <w:name w:val="Footer Char"/>
    <w:basedOn w:val="DefaultParagraphFont"/>
    <w:link w:val="Footer"/>
    <w:uiPriority w:val="99"/>
    <w:rsid w:val="00D63D3C"/>
  </w:style>
  <w:style w:type="paragraph" w:styleId="Revision">
    <w:name w:val="Revision"/>
    <w:hidden/>
    <w:uiPriority w:val="99"/>
    <w:semiHidden/>
    <w:rsid w:val="008F2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0804">
      <w:bodyDiv w:val="1"/>
      <w:marLeft w:val="0"/>
      <w:marRight w:val="0"/>
      <w:marTop w:val="0"/>
      <w:marBottom w:val="0"/>
      <w:divBdr>
        <w:top w:val="none" w:sz="0" w:space="0" w:color="auto"/>
        <w:left w:val="none" w:sz="0" w:space="0" w:color="auto"/>
        <w:bottom w:val="none" w:sz="0" w:space="0" w:color="auto"/>
        <w:right w:val="none" w:sz="0" w:space="0" w:color="auto"/>
      </w:divBdr>
    </w:div>
    <w:div w:id="93745310">
      <w:bodyDiv w:val="1"/>
      <w:marLeft w:val="0"/>
      <w:marRight w:val="0"/>
      <w:marTop w:val="0"/>
      <w:marBottom w:val="0"/>
      <w:divBdr>
        <w:top w:val="none" w:sz="0" w:space="0" w:color="auto"/>
        <w:left w:val="none" w:sz="0" w:space="0" w:color="auto"/>
        <w:bottom w:val="none" w:sz="0" w:space="0" w:color="auto"/>
        <w:right w:val="none" w:sz="0" w:space="0" w:color="auto"/>
      </w:divBdr>
    </w:div>
    <w:div w:id="97023114">
      <w:bodyDiv w:val="1"/>
      <w:marLeft w:val="0"/>
      <w:marRight w:val="0"/>
      <w:marTop w:val="0"/>
      <w:marBottom w:val="0"/>
      <w:divBdr>
        <w:top w:val="none" w:sz="0" w:space="0" w:color="auto"/>
        <w:left w:val="none" w:sz="0" w:space="0" w:color="auto"/>
        <w:bottom w:val="none" w:sz="0" w:space="0" w:color="auto"/>
        <w:right w:val="none" w:sz="0" w:space="0" w:color="auto"/>
      </w:divBdr>
    </w:div>
    <w:div w:id="126555510">
      <w:bodyDiv w:val="1"/>
      <w:marLeft w:val="0"/>
      <w:marRight w:val="0"/>
      <w:marTop w:val="0"/>
      <w:marBottom w:val="0"/>
      <w:divBdr>
        <w:top w:val="none" w:sz="0" w:space="0" w:color="auto"/>
        <w:left w:val="none" w:sz="0" w:space="0" w:color="auto"/>
        <w:bottom w:val="none" w:sz="0" w:space="0" w:color="auto"/>
        <w:right w:val="none" w:sz="0" w:space="0" w:color="auto"/>
      </w:divBdr>
    </w:div>
    <w:div w:id="140855294">
      <w:bodyDiv w:val="1"/>
      <w:marLeft w:val="0"/>
      <w:marRight w:val="0"/>
      <w:marTop w:val="0"/>
      <w:marBottom w:val="0"/>
      <w:divBdr>
        <w:top w:val="none" w:sz="0" w:space="0" w:color="auto"/>
        <w:left w:val="none" w:sz="0" w:space="0" w:color="auto"/>
        <w:bottom w:val="none" w:sz="0" w:space="0" w:color="auto"/>
        <w:right w:val="none" w:sz="0" w:space="0" w:color="auto"/>
      </w:divBdr>
    </w:div>
    <w:div w:id="143737295">
      <w:bodyDiv w:val="1"/>
      <w:marLeft w:val="0"/>
      <w:marRight w:val="0"/>
      <w:marTop w:val="0"/>
      <w:marBottom w:val="0"/>
      <w:divBdr>
        <w:top w:val="none" w:sz="0" w:space="0" w:color="auto"/>
        <w:left w:val="none" w:sz="0" w:space="0" w:color="auto"/>
        <w:bottom w:val="none" w:sz="0" w:space="0" w:color="auto"/>
        <w:right w:val="none" w:sz="0" w:space="0" w:color="auto"/>
      </w:divBdr>
    </w:div>
    <w:div w:id="414909012">
      <w:bodyDiv w:val="1"/>
      <w:marLeft w:val="0"/>
      <w:marRight w:val="0"/>
      <w:marTop w:val="0"/>
      <w:marBottom w:val="0"/>
      <w:divBdr>
        <w:top w:val="none" w:sz="0" w:space="0" w:color="auto"/>
        <w:left w:val="none" w:sz="0" w:space="0" w:color="auto"/>
        <w:bottom w:val="none" w:sz="0" w:space="0" w:color="auto"/>
        <w:right w:val="none" w:sz="0" w:space="0" w:color="auto"/>
      </w:divBdr>
    </w:div>
    <w:div w:id="673803315">
      <w:bodyDiv w:val="1"/>
      <w:marLeft w:val="0"/>
      <w:marRight w:val="0"/>
      <w:marTop w:val="0"/>
      <w:marBottom w:val="0"/>
      <w:divBdr>
        <w:top w:val="none" w:sz="0" w:space="0" w:color="auto"/>
        <w:left w:val="none" w:sz="0" w:space="0" w:color="auto"/>
        <w:bottom w:val="none" w:sz="0" w:space="0" w:color="auto"/>
        <w:right w:val="none" w:sz="0" w:space="0" w:color="auto"/>
      </w:divBdr>
    </w:div>
    <w:div w:id="712777495">
      <w:bodyDiv w:val="1"/>
      <w:marLeft w:val="0"/>
      <w:marRight w:val="0"/>
      <w:marTop w:val="0"/>
      <w:marBottom w:val="0"/>
      <w:divBdr>
        <w:top w:val="none" w:sz="0" w:space="0" w:color="auto"/>
        <w:left w:val="none" w:sz="0" w:space="0" w:color="auto"/>
        <w:bottom w:val="none" w:sz="0" w:space="0" w:color="auto"/>
        <w:right w:val="none" w:sz="0" w:space="0" w:color="auto"/>
      </w:divBdr>
    </w:div>
    <w:div w:id="781146170">
      <w:bodyDiv w:val="1"/>
      <w:marLeft w:val="0"/>
      <w:marRight w:val="0"/>
      <w:marTop w:val="0"/>
      <w:marBottom w:val="0"/>
      <w:divBdr>
        <w:top w:val="none" w:sz="0" w:space="0" w:color="auto"/>
        <w:left w:val="none" w:sz="0" w:space="0" w:color="auto"/>
        <w:bottom w:val="none" w:sz="0" w:space="0" w:color="auto"/>
        <w:right w:val="none" w:sz="0" w:space="0" w:color="auto"/>
      </w:divBdr>
    </w:div>
    <w:div w:id="938945343">
      <w:bodyDiv w:val="1"/>
      <w:marLeft w:val="0"/>
      <w:marRight w:val="0"/>
      <w:marTop w:val="0"/>
      <w:marBottom w:val="0"/>
      <w:divBdr>
        <w:top w:val="none" w:sz="0" w:space="0" w:color="auto"/>
        <w:left w:val="none" w:sz="0" w:space="0" w:color="auto"/>
        <w:bottom w:val="none" w:sz="0" w:space="0" w:color="auto"/>
        <w:right w:val="none" w:sz="0" w:space="0" w:color="auto"/>
      </w:divBdr>
    </w:div>
    <w:div w:id="1285775714">
      <w:bodyDiv w:val="1"/>
      <w:marLeft w:val="0"/>
      <w:marRight w:val="0"/>
      <w:marTop w:val="0"/>
      <w:marBottom w:val="0"/>
      <w:divBdr>
        <w:top w:val="none" w:sz="0" w:space="0" w:color="auto"/>
        <w:left w:val="none" w:sz="0" w:space="0" w:color="auto"/>
        <w:bottom w:val="none" w:sz="0" w:space="0" w:color="auto"/>
        <w:right w:val="none" w:sz="0" w:space="0" w:color="auto"/>
      </w:divBdr>
    </w:div>
    <w:div w:id="1461653121">
      <w:bodyDiv w:val="1"/>
      <w:marLeft w:val="0"/>
      <w:marRight w:val="0"/>
      <w:marTop w:val="0"/>
      <w:marBottom w:val="0"/>
      <w:divBdr>
        <w:top w:val="none" w:sz="0" w:space="0" w:color="auto"/>
        <w:left w:val="none" w:sz="0" w:space="0" w:color="auto"/>
        <w:bottom w:val="none" w:sz="0" w:space="0" w:color="auto"/>
        <w:right w:val="none" w:sz="0" w:space="0" w:color="auto"/>
      </w:divBdr>
    </w:div>
    <w:div w:id="1617785506">
      <w:bodyDiv w:val="1"/>
      <w:marLeft w:val="0"/>
      <w:marRight w:val="0"/>
      <w:marTop w:val="0"/>
      <w:marBottom w:val="0"/>
      <w:divBdr>
        <w:top w:val="none" w:sz="0" w:space="0" w:color="auto"/>
        <w:left w:val="none" w:sz="0" w:space="0" w:color="auto"/>
        <w:bottom w:val="none" w:sz="0" w:space="0" w:color="auto"/>
        <w:right w:val="none" w:sz="0" w:space="0" w:color="auto"/>
      </w:divBdr>
    </w:div>
    <w:div w:id="1699701160">
      <w:bodyDiv w:val="1"/>
      <w:marLeft w:val="0"/>
      <w:marRight w:val="0"/>
      <w:marTop w:val="0"/>
      <w:marBottom w:val="0"/>
      <w:divBdr>
        <w:top w:val="none" w:sz="0" w:space="0" w:color="auto"/>
        <w:left w:val="none" w:sz="0" w:space="0" w:color="auto"/>
        <w:bottom w:val="none" w:sz="0" w:space="0" w:color="auto"/>
        <w:right w:val="none" w:sz="0" w:space="0" w:color="auto"/>
      </w:divBdr>
    </w:div>
    <w:div w:id="1780489350">
      <w:bodyDiv w:val="1"/>
      <w:marLeft w:val="0"/>
      <w:marRight w:val="0"/>
      <w:marTop w:val="0"/>
      <w:marBottom w:val="0"/>
      <w:divBdr>
        <w:top w:val="none" w:sz="0" w:space="0" w:color="auto"/>
        <w:left w:val="none" w:sz="0" w:space="0" w:color="auto"/>
        <w:bottom w:val="none" w:sz="0" w:space="0" w:color="auto"/>
        <w:right w:val="none" w:sz="0" w:space="0" w:color="auto"/>
      </w:divBdr>
    </w:div>
    <w:div w:id="1864512591">
      <w:bodyDiv w:val="1"/>
      <w:marLeft w:val="0"/>
      <w:marRight w:val="0"/>
      <w:marTop w:val="0"/>
      <w:marBottom w:val="0"/>
      <w:divBdr>
        <w:top w:val="none" w:sz="0" w:space="0" w:color="auto"/>
        <w:left w:val="none" w:sz="0" w:space="0" w:color="auto"/>
        <w:bottom w:val="none" w:sz="0" w:space="0" w:color="auto"/>
        <w:right w:val="none" w:sz="0" w:space="0" w:color="auto"/>
      </w:divBdr>
    </w:div>
    <w:div w:id="1882933084">
      <w:bodyDiv w:val="1"/>
      <w:marLeft w:val="0"/>
      <w:marRight w:val="0"/>
      <w:marTop w:val="0"/>
      <w:marBottom w:val="0"/>
      <w:divBdr>
        <w:top w:val="none" w:sz="0" w:space="0" w:color="auto"/>
        <w:left w:val="none" w:sz="0" w:space="0" w:color="auto"/>
        <w:bottom w:val="none" w:sz="0" w:space="0" w:color="auto"/>
        <w:right w:val="none" w:sz="0" w:space="0" w:color="auto"/>
      </w:divBdr>
    </w:div>
    <w:div w:id="211347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C8E4F-7B41-C447-A077-0AEA29CE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8</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20</cp:revision>
  <dcterms:created xsi:type="dcterms:W3CDTF">2022-01-21T03:35:00Z</dcterms:created>
  <dcterms:modified xsi:type="dcterms:W3CDTF">2024-02-05T00:09:00Z</dcterms:modified>
</cp:coreProperties>
</file>