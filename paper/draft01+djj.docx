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DD7A" w14:textId="5CDEE946" w:rsidR="00706960" w:rsidRDefault="006C0126">
      <w:pPr>
        <w:rPr>
          <w:rFonts w:ascii="Times New Roman" w:hAnsi="Times New Roman" w:cs="Times New Roman"/>
          <w:b/>
          <w:bCs/>
        </w:rPr>
      </w:pPr>
      <w:r>
        <w:rPr>
          <w:rFonts w:ascii="Times New Roman" w:hAnsi="Times New Roman" w:cs="Times New Roman"/>
          <w:b/>
          <w:bCs/>
        </w:rPr>
        <w:t>Predicting and correcting the</w:t>
      </w:r>
      <w:r w:rsidR="007A237D">
        <w:rPr>
          <w:rFonts w:ascii="Times New Roman" w:hAnsi="Times New Roman" w:cs="Times New Roman"/>
          <w:b/>
          <w:bCs/>
        </w:rPr>
        <w:t xml:space="preserve"> influence of boundary conditions on inverse analyses</w:t>
      </w:r>
    </w:p>
    <w:p w14:paraId="6EA7FC1E" w14:textId="06C636DB" w:rsidR="006C0126" w:rsidRDefault="006C0126">
      <w:pPr>
        <w:rPr>
          <w:rFonts w:ascii="Times New Roman" w:hAnsi="Times New Roman" w:cs="Times New Roman"/>
        </w:rPr>
      </w:pPr>
      <w:r>
        <w:rPr>
          <w:rFonts w:ascii="Times New Roman" w:hAnsi="Times New Roman" w:cs="Times New Roman"/>
        </w:rPr>
        <w:t xml:space="preserve">Hannah Nesser, Daniel </w:t>
      </w:r>
      <w:proofErr w:type="spellStart"/>
      <w:r>
        <w:rPr>
          <w:rFonts w:ascii="Times New Roman" w:hAnsi="Times New Roman" w:cs="Times New Roman"/>
        </w:rPr>
        <w:t>Varon</w:t>
      </w:r>
      <w:proofErr w:type="spellEnd"/>
      <w:r>
        <w:rPr>
          <w:rFonts w:ascii="Times New Roman" w:hAnsi="Times New Roman" w:cs="Times New Roman"/>
        </w:rPr>
        <w:t xml:space="preserve">, Cynthia </w:t>
      </w:r>
      <w:proofErr w:type="spellStart"/>
      <w:r>
        <w:rPr>
          <w:rFonts w:ascii="Times New Roman" w:hAnsi="Times New Roman" w:cs="Times New Roman"/>
        </w:rPr>
        <w:t>Randles</w:t>
      </w:r>
      <w:proofErr w:type="spellEnd"/>
      <w:r>
        <w:rPr>
          <w:rFonts w:ascii="Times New Roman" w:hAnsi="Times New Roman" w:cs="Times New Roman"/>
        </w:rPr>
        <w:t>, Ashutosh Tewari, Daniel Jacob …?</w:t>
      </w:r>
    </w:p>
    <w:p w14:paraId="6538560F" w14:textId="3D4A65AD" w:rsidR="006C0126" w:rsidRDefault="006C0126">
      <w:pPr>
        <w:rPr>
          <w:rFonts w:ascii="Times New Roman" w:hAnsi="Times New Roman" w:cs="Times New Roman"/>
        </w:rPr>
      </w:pPr>
    </w:p>
    <w:p w14:paraId="6A2B6AB9" w14:textId="089D5652" w:rsidR="006C0126" w:rsidRDefault="006C0126">
      <w:pPr>
        <w:rPr>
          <w:rFonts w:ascii="Times New Roman" w:hAnsi="Times New Roman" w:cs="Times New Roman"/>
        </w:rPr>
      </w:pPr>
      <w:r>
        <w:rPr>
          <w:rFonts w:ascii="Times New Roman" w:hAnsi="Times New Roman" w:cs="Times New Roman"/>
          <w:b/>
          <w:bCs/>
        </w:rPr>
        <w:t>Abstract</w:t>
      </w:r>
    </w:p>
    <w:p w14:paraId="170537D2" w14:textId="5FE3D5FA" w:rsidR="006C0126" w:rsidRPr="006C0126" w:rsidRDefault="006C0126">
      <w:pPr>
        <w:rPr>
          <w:rFonts w:ascii="Times New Roman" w:hAnsi="Times New Roman" w:cs="Times New Roman"/>
        </w:rPr>
      </w:pPr>
      <w:r>
        <w:rPr>
          <w:rFonts w:ascii="Times New Roman" w:hAnsi="Times New Roman" w:cs="Times New Roman"/>
        </w:rPr>
        <w:t>[Insert]</w:t>
      </w:r>
    </w:p>
    <w:p w14:paraId="77C1755B" w14:textId="53C008E9" w:rsidR="0059263C" w:rsidRDefault="0059263C">
      <w:pPr>
        <w:rPr>
          <w:rFonts w:ascii="Times New Roman" w:hAnsi="Times New Roman" w:cs="Times New Roman"/>
        </w:rPr>
      </w:pPr>
    </w:p>
    <w:p w14:paraId="69F1E52B" w14:textId="6168343C" w:rsidR="0059263C" w:rsidRPr="0059263C" w:rsidRDefault="0059263C" w:rsidP="0059263C">
      <w:pPr>
        <w:rPr>
          <w:rFonts w:ascii="Times New Roman" w:eastAsiaTheme="minorEastAsia" w:hAnsi="Times New Roman" w:cs="Times New Roman"/>
          <w:b/>
          <w:bCs/>
          <w:iCs/>
        </w:rPr>
      </w:pPr>
      <w:r w:rsidRPr="0059263C">
        <w:rPr>
          <w:rFonts w:ascii="Times New Roman" w:eastAsiaTheme="minorEastAsia" w:hAnsi="Times New Roman" w:cs="Times New Roman"/>
          <w:b/>
          <w:bCs/>
          <w:iCs/>
        </w:rPr>
        <w:t>1. Introduction</w:t>
      </w:r>
    </w:p>
    <w:p w14:paraId="59166807" w14:textId="394ECD6A" w:rsidR="00B44161" w:rsidRDefault="00B44161" w:rsidP="0059263C">
      <w:pPr>
        <w:rPr>
          <w:rFonts w:ascii="Times" w:hAnsi="Times" w:cs="Times New Roman"/>
        </w:rPr>
      </w:pPr>
      <w:commentRangeStart w:id="0"/>
      <w:r>
        <w:rPr>
          <w:rFonts w:ascii="Times" w:hAnsi="Times" w:cs="Times New Roman"/>
        </w:rPr>
        <w:t>Satellites</w:t>
      </w:r>
      <w:commentRangeEnd w:id="0"/>
      <w:r w:rsidR="00FC799D">
        <w:rPr>
          <w:rStyle w:val="CommentReference"/>
        </w:rPr>
        <w:commentReference w:id="0"/>
      </w:r>
      <w:r>
        <w:rPr>
          <w:rFonts w:ascii="Times" w:hAnsi="Times" w:cs="Times New Roman"/>
        </w:rPr>
        <w:t xml:space="preserve"> </w:t>
      </w:r>
      <w:r w:rsidR="00C07A31">
        <w:rPr>
          <w:rFonts w:ascii="Times" w:hAnsi="Times" w:cs="Times New Roman"/>
        </w:rPr>
        <w:t>now</w:t>
      </w:r>
      <w:r>
        <w:rPr>
          <w:rFonts w:ascii="Times" w:hAnsi="Times" w:cs="Times New Roman"/>
        </w:rPr>
        <w:t xml:space="preserve"> </w:t>
      </w:r>
      <w:r w:rsidR="00C07A31">
        <w:rPr>
          <w:rFonts w:ascii="Times" w:hAnsi="Times" w:cs="Times New Roman"/>
        </w:rPr>
        <w:t>measure atmospheric trace gas concentrations at sufficiently high-resolution to</w:t>
      </w:r>
      <w:r>
        <w:rPr>
          <w:rFonts w:ascii="Times" w:hAnsi="Times" w:cs="Times New Roman"/>
        </w:rPr>
        <w:t xml:space="preserve"> quantify emissions on a regional </w:t>
      </w:r>
      <w:commentRangeStart w:id="1"/>
      <w:r>
        <w:rPr>
          <w:rFonts w:ascii="Times" w:hAnsi="Times" w:cs="Times New Roman"/>
        </w:rPr>
        <w:t xml:space="preserve">and facility scale </w:t>
      </w:r>
      <w:commentRangeEnd w:id="1"/>
      <w:r w:rsidR="00FC799D">
        <w:rPr>
          <w:rStyle w:val="CommentReference"/>
        </w:rPr>
        <w:commentReference w:id="1"/>
      </w:r>
      <w:r w:rsidR="00C80C1F">
        <w:rPr>
          <w:rFonts w:ascii="Times" w:hAnsi="Times" w:cs="Times New Roman"/>
        </w:rPr>
        <w:t>(e.g., citations</w:t>
      </w:r>
      <w:r>
        <w:rPr>
          <w:rFonts w:ascii="Times" w:hAnsi="Times" w:cs="Times New Roman"/>
        </w:rPr>
        <w:t xml:space="preserve">). These regional inverse studies </w:t>
      </w:r>
      <w:r w:rsidR="004159F1">
        <w:rPr>
          <w:rFonts w:ascii="Times" w:hAnsi="Times" w:cs="Times New Roman"/>
        </w:rPr>
        <w:t>compare observed concentrations to a</w:t>
      </w:r>
      <w:r>
        <w:rPr>
          <w:rFonts w:ascii="Times" w:hAnsi="Times" w:cs="Times New Roman"/>
        </w:rPr>
        <w:t xml:space="preserve"> chemical transport model </w:t>
      </w:r>
      <w:r w:rsidR="00C07A31">
        <w:rPr>
          <w:rFonts w:ascii="Times" w:hAnsi="Times" w:cs="Times New Roman"/>
        </w:rPr>
        <w:t xml:space="preserve">(CTMs) </w:t>
      </w:r>
      <w:r w:rsidR="007561D6">
        <w:rPr>
          <w:rFonts w:ascii="Times" w:hAnsi="Times" w:cs="Times New Roman"/>
        </w:rPr>
        <w:t xml:space="preserve">to </w:t>
      </w:r>
      <w:r w:rsidR="00C07A31">
        <w:rPr>
          <w:rFonts w:ascii="Times" w:hAnsi="Times" w:cs="Times New Roman"/>
        </w:rPr>
        <w:t>find</w:t>
      </w:r>
      <w:r w:rsidR="007561D6">
        <w:rPr>
          <w:rFonts w:ascii="Times" w:hAnsi="Times" w:cs="Times New Roman"/>
        </w:rPr>
        <w:t xml:space="preserve"> the emissions that best explain the obser</w:t>
      </w:r>
      <w:r w:rsidR="00C07A31">
        <w:rPr>
          <w:rFonts w:ascii="Times" w:hAnsi="Times" w:cs="Times New Roman"/>
        </w:rPr>
        <w:t>vations.</w:t>
      </w:r>
      <w:r>
        <w:rPr>
          <w:rFonts w:ascii="Times" w:hAnsi="Times" w:cs="Times New Roman"/>
        </w:rPr>
        <w:t xml:space="preserve"> </w:t>
      </w:r>
      <w:r w:rsidR="00C07A31" w:rsidRPr="0059263C">
        <w:rPr>
          <w:rFonts w:ascii="Times" w:hAnsi="Times" w:cs="Times New Roman"/>
        </w:rPr>
        <w:t>However</w:t>
      </w:r>
      <w:commentRangeStart w:id="2"/>
      <w:r w:rsidR="00C07A31" w:rsidRPr="0059263C">
        <w:rPr>
          <w:rFonts w:ascii="Times" w:hAnsi="Times" w:cs="Times New Roman"/>
        </w:rPr>
        <w:t xml:space="preserve">, </w:t>
      </w:r>
      <w:r w:rsidR="00C07A31">
        <w:rPr>
          <w:rFonts w:ascii="Times" w:hAnsi="Times" w:cs="Times New Roman"/>
        </w:rPr>
        <w:t>the optimized emissions are sensitive to the boundary conditions used by the CTM</w:t>
      </w:r>
      <w:commentRangeEnd w:id="2"/>
      <w:r w:rsidR="00026C76">
        <w:rPr>
          <w:rStyle w:val="CommentReference"/>
        </w:rPr>
        <w:commentReference w:id="2"/>
      </w:r>
      <w:r w:rsidR="00C07A31">
        <w:rPr>
          <w:rFonts w:ascii="Times" w:hAnsi="Times" w:cs="Times New Roman"/>
        </w:rPr>
        <w:t>. We present a theoretical and numerical framework to quantify, predict, and correct the influence of these biases on the improved emissions estimates.</w:t>
      </w:r>
    </w:p>
    <w:p w14:paraId="5DE59798" w14:textId="586B6FCB" w:rsidR="00B44161" w:rsidRDefault="00B44161" w:rsidP="0059263C">
      <w:pPr>
        <w:rPr>
          <w:rFonts w:ascii="Times" w:hAnsi="Times" w:cs="Times New Roman"/>
        </w:rPr>
      </w:pPr>
    </w:p>
    <w:p w14:paraId="036D4F71" w14:textId="77777777" w:rsidR="00A24BC9" w:rsidRDefault="004159F1" w:rsidP="0059263C">
      <w:pPr>
        <w:rPr>
          <w:rFonts w:ascii="Times" w:hAnsi="Times" w:cs="Times New Roman"/>
        </w:rPr>
      </w:pPr>
      <w:r>
        <w:rPr>
          <w:rFonts w:ascii="Times" w:hAnsi="Times" w:cs="Times New Roman"/>
        </w:rPr>
        <w:t>[</w:t>
      </w:r>
      <w:commentRangeStart w:id="3"/>
      <w:r>
        <w:rPr>
          <w:rFonts w:ascii="Times" w:hAnsi="Times" w:cs="Times New Roman"/>
        </w:rPr>
        <w:t xml:space="preserve">Regional inverse </w:t>
      </w:r>
      <w:commentRangeEnd w:id="3"/>
      <w:r w:rsidR="00026C76">
        <w:rPr>
          <w:rStyle w:val="CommentReference"/>
        </w:rPr>
        <w:commentReference w:id="3"/>
      </w:r>
      <w:r>
        <w:rPr>
          <w:rFonts w:ascii="Times" w:hAnsi="Times" w:cs="Times New Roman"/>
        </w:rPr>
        <w:t>analyses description</w:t>
      </w:r>
    </w:p>
    <w:p w14:paraId="2CAC930B" w14:textId="1504A341" w:rsidR="004159F1" w:rsidRPr="00A24BC9" w:rsidRDefault="00A24BC9" w:rsidP="00A24BC9">
      <w:pPr>
        <w:pStyle w:val="ListParagraph"/>
        <w:numPr>
          <w:ilvl w:val="0"/>
          <w:numId w:val="3"/>
        </w:numPr>
        <w:rPr>
          <w:rFonts w:ascii="Times" w:hAnsi="Times" w:cs="Times New Roman"/>
        </w:rPr>
      </w:pPr>
      <w:r>
        <w:rPr>
          <w:rFonts w:ascii="Times" w:hAnsi="Times" w:cs="Times New Roman"/>
        </w:rPr>
        <w:t>Include differences/similarities with regional AQ BC problems</w:t>
      </w:r>
      <w:r w:rsidR="004159F1" w:rsidRPr="00A24BC9">
        <w:rPr>
          <w:rFonts w:ascii="Times" w:hAnsi="Times" w:cs="Times New Roman"/>
        </w:rPr>
        <w:t>]</w:t>
      </w:r>
    </w:p>
    <w:p w14:paraId="3B8E7CBD" w14:textId="77777777" w:rsidR="004159F1" w:rsidRDefault="004159F1" w:rsidP="0059263C">
      <w:pPr>
        <w:rPr>
          <w:rFonts w:ascii="Times" w:hAnsi="Times" w:cs="Times New Roman"/>
        </w:rPr>
      </w:pPr>
    </w:p>
    <w:p w14:paraId="408E65E7" w14:textId="4EDAD422" w:rsidR="0059263C" w:rsidRDefault="0059263C" w:rsidP="0059263C">
      <w:pPr>
        <w:rPr>
          <w:rFonts w:ascii="Times" w:hAnsi="Times" w:cs="Times New Roman"/>
        </w:rPr>
      </w:pPr>
      <w:r>
        <w:rPr>
          <w:rFonts w:ascii="Times" w:hAnsi="Times" w:cs="Times New Roman"/>
        </w:rPr>
        <w:t>[Past attempts to address errors in boundary conditions:</w:t>
      </w:r>
    </w:p>
    <w:p w14:paraId="3C090913" w14:textId="4F344AE2" w:rsidR="0059263C" w:rsidRDefault="0059263C" w:rsidP="0059263C">
      <w:pPr>
        <w:pStyle w:val="ListParagraph"/>
        <w:numPr>
          <w:ilvl w:val="0"/>
          <w:numId w:val="2"/>
        </w:numPr>
        <w:rPr>
          <w:rFonts w:ascii="Times" w:hAnsi="Times" w:cs="Times New Roman"/>
        </w:rPr>
      </w:pPr>
      <w:r>
        <w:rPr>
          <w:rFonts w:ascii="Times" w:hAnsi="Times" w:cs="Times New Roman"/>
        </w:rPr>
        <w:t>Wecht?</w:t>
      </w:r>
    </w:p>
    <w:p w14:paraId="2429B1C5" w14:textId="17094DD3" w:rsidR="0059263C" w:rsidRDefault="0059263C" w:rsidP="0059263C">
      <w:pPr>
        <w:pStyle w:val="ListParagraph"/>
        <w:numPr>
          <w:ilvl w:val="0"/>
          <w:numId w:val="2"/>
        </w:numPr>
        <w:rPr>
          <w:rFonts w:ascii="Times" w:hAnsi="Times" w:cs="Times New Roman"/>
        </w:rPr>
      </w:pPr>
      <w:proofErr w:type="spellStart"/>
      <w:r>
        <w:rPr>
          <w:rFonts w:ascii="Times" w:hAnsi="Times" w:cs="Times New Roman"/>
        </w:rPr>
        <w:t>Maasakkers</w:t>
      </w:r>
      <w:proofErr w:type="spellEnd"/>
    </w:p>
    <w:p w14:paraId="5AFB51F2" w14:textId="50F4870A" w:rsidR="0059263C" w:rsidRDefault="0059263C" w:rsidP="0059263C">
      <w:pPr>
        <w:pStyle w:val="ListParagraph"/>
        <w:numPr>
          <w:ilvl w:val="0"/>
          <w:numId w:val="2"/>
        </w:numPr>
        <w:rPr>
          <w:rFonts w:ascii="Times" w:hAnsi="Times" w:cs="Times New Roman"/>
        </w:rPr>
      </w:pPr>
      <w:r>
        <w:rPr>
          <w:rFonts w:ascii="Times" w:hAnsi="Times" w:cs="Times New Roman"/>
        </w:rPr>
        <w:t>Shen</w:t>
      </w:r>
    </w:p>
    <w:p w14:paraId="3896DBB1" w14:textId="77777777" w:rsidR="00A24BC9" w:rsidRDefault="0059263C" w:rsidP="0059263C">
      <w:pPr>
        <w:pStyle w:val="ListParagraph"/>
        <w:numPr>
          <w:ilvl w:val="0"/>
          <w:numId w:val="2"/>
        </w:numPr>
        <w:rPr>
          <w:rFonts w:ascii="Times" w:hAnsi="Times" w:cs="Times New Roman"/>
        </w:rPr>
      </w:pPr>
      <w:r>
        <w:rPr>
          <w:rFonts w:ascii="Times" w:hAnsi="Times" w:cs="Times New Roman"/>
        </w:rPr>
        <w:t>Miller?</w:t>
      </w:r>
    </w:p>
    <w:p w14:paraId="4FED7C86" w14:textId="216D85B4" w:rsidR="0059263C" w:rsidRDefault="00A24BC9" w:rsidP="0059263C">
      <w:pPr>
        <w:pStyle w:val="ListParagraph"/>
        <w:numPr>
          <w:ilvl w:val="0"/>
          <w:numId w:val="2"/>
        </w:numPr>
        <w:rPr>
          <w:rFonts w:ascii="Times" w:hAnsi="Times" w:cs="Times New Roman"/>
        </w:rPr>
      </w:pPr>
      <w:r>
        <w:rPr>
          <w:rFonts w:ascii="Times" w:hAnsi="Times" w:cs="Times New Roman"/>
        </w:rPr>
        <w:t>U of M paper</w:t>
      </w:r>
      <w:r w:rsidR="0059263C">
        <w:rPr>
          <w:rFonts w:ascii="Times" w:hAnsi="Times" w:cs="Times New Roman"/>
        </w:rPr>
        <w:t>]</w:t>
      </w:r>
    </w:p>
    <w:p w14:paraId="76E61E57" w14:textId="313B9EA9" w:rsidR="00A24BC9" w:rsidRDefault="00A24BC9" w:rsidP="00A24BC9">
      <w:pPr>
        <w:rPr>
          <w:rFonts w:ascii="Times" w:hAnsi="Times" w:cs="Times New Roman"/>
        </w:rPr>
      </w:pPr>
    </w:p>
    <w:p w14:paraId="57428811" w14:textId="332E09B9" w:rsidR="00A24BC9" w:rsidRDefault="00A24BC9" w:rsidP="00A24BC9">
      <w:pPr>
        <w:rPr>
          <w:rFonts w:ascii="Times" w:hAnsi="Times" w:cs="Times New Roman"/>
        </w:rPr>
      </w:pPr>
      <w:r>
        <w:rPr>
          <w:rFonts w:ascii="Times" w:hAnsi="Times" w:cs="Times New Roman"/>
        </w:rPr>
        <w:t>[To do:</w:t>
      </w:r>
    </w:p>
    <w:p w14:paraId="0837D9ED" w14:textId="30F743C0" w:rsidR="00A24BC9" w:rsidRPr="00A24BC9" w:rsidRDefault="00A24BC9" w:rsidP="00A24BC9">
      <w:pPr>
        <w:pStyle w:val="ListParagraph"/>
        <w:numPr>
          <w:ilvl w:val="0"/>
          <w:numId w:val="2"/>
        </w:numPr>
        <w:rPr>
          <w:rFonts w:ascii="Times" w:hAnsi="Times" w:cs="Times New Roman"/>
        </w:rPr>
      </w:pPr>
      <w:r>
        <w:rPr>
          <w:rFonts w:ascii="Times" w:hAnsi="Times" w:cs="Times New Roman"/>
        </w:rPr>
        <w:t>Add analysis of “buffer” grid cell approach—this is missing]</w:t>
      </w:r>
    </w:p>
    <w:p w14:paraId="0B0543DD" w14:textId="64093F16" w:rsidR="0059263C" w:rsidRDefault="0059263C" w:rsidP="0059263C">
      <w:pPr>
        <w:rPr>
          <w:rFonts w:ascii="Times" w:hAnsi="Times" w:cs="Times New Roman"/>
        </w:rPr>
      </w:pPr>
    </w:p>
    <w:p w14:paraId="51C62BF9" w14:textId="28B4FEDE" w:rsidR="0059263C" w:rsidRPr="0059263C" w:rsidRDefault="0059263C" w:rsidP="0059263C">
      <w:pPr>
        <w:rPr>
          <w:rFonts w:ascii="Times New Roman" w:eastAsiaTheme="minorEastAsia" w:hAnsi="Times New Roman" w:cs="Times New Roman"/>
          <w:b/>
          <w:bCs/>
          <w:iCs/>
        </w:rPr>
      </w:pPr>
      <w:commentRangeStart w:id="4"/>
      <w:r>
        <w:rPr>
          <w:rFonts w:ascii="Times" w:hAnsi="Times" w:cs="Times New Roman"/>
          <w:b/>
          <w:bCs/>
        </w:rPr>
        <w:t xml:space="preserve">2. Analytical solution to the inverse problem </w:t>
      </w:r>
      <w:commentRangeEnd w:id="4"/>
      <w:r w:rsidR="00DE4634">
        <w:rPr>
          <w:rStyle w:val="CommentReference"/>
        </w:rPr>
        <w:commentReference w:id="4"/>
      </w:r>
    </w:p>
    <w:p w14:paraId="62FB476B" w14:textId="65EFC074" w:rsidR="0059263C" w:rsidRPr="0059263C" w:rsidRDefault="00C15F17" w:rsidP="0059263C">
      <w:pPr>
        <w:rPr>
          <w:rFonts w:ascii="Times" w:eastAsiaTheme="minorEastAsia" w:hAnsi="Times" w:cs="Times New Roman"/>
        </w:rPr>
      </w:pPr>
      <w:r>
        <w:rPr>
          <w:rFonts w:ascii="Times" w:hAnsi="Times" w:cs="Times New Roman"/>
        </w:rPr>
        <w:t xml:space="preserve">Given </w:t>
      </w:r>
      <w:r w:rsidR="00364CB3">
        <w:rPr>
          <w:rFonts w:ascii="Times" w:hAnsi="Times" w:cs="Times New Roman"/>
        </w:rPr>
        <w:t>a</w:t>
      </w:r>
      <w:r w:rsidR="00F07F72">
        <w:rPr>
          <w:rFonts w:ascii="Times" w:hAnsi="Times" w:cs="Times New Roman"/>
        </w:rPr>
        <w:t xml:space="preserve">n </w:t>
      </w:r>
      <w:r w:rsidR="00F07F72">
        <w:rPr>
          <w:rFonts w:ascii="Times" w:hAnsi="Times" w:cs="Times New Roman"/>
          <w:i/>
          <w:iCs/>
        </w:rPr>
        <w:t>n</w:t>
      </w:r>
      <w:r w:rsidR="00F07F72">
        <w:rPr>
          <w:rFonts w:ascii="Times" w:hAnsi="Times" w:cs="Times New Roman"/>
        </w:rPr>
        <w:t>-dimensional</w:t>
      </w:r>
      <w:r>
        <w:rPr>
          <w:rFonts w:ascii="Times" w:hAnsi="Times" w:cs="Times New Roman"/>
        </w:rPr>
        <w:t xml:space="preserve"> vector of</w:t>
      </w:r>
      <w:r w:rsidR="00F07F72">
        <w:rPr>
          <w:rFonts w:ascii="Times" w:hAnsi="Times" w:cs="Times New Roman"/>
        </w:rPr>
        <w:t xml:space="preserve"> </w:t>
      </w:r>
      <w:r>
        <w:rPr>
          <w:rFonts w:ascii="Times" w:hAnsi="Times" w:cs="Times New Roman"/>
        </w:rPr>
        <w:t xml:space="preserve">gridded emissions </w:t>
      </w:r>
      <m:oMath>
        <m:r>
          <m:rPr>
            <m:sty m:val="bi"/>
          </m:rPr>
          <w:rPr>
            <w:rFonts w:ascii="Cambria Math" w:hAnsi="Cambria Math" w:cs="Times New Roman"/>
          </w:rPr>
          <m:t>x</m:t>
        </m:r>
      </m:oMath>
      <w:r w:rsidR="0059263C">
        <w:rPr>
          <w:rFonts w:ascii="Times" w:hAnsi="Times" w:cs="Times New Roman"/>
        </w:rPr>
        <w:t xml:space="preserve"> </w:t>
      </w:r>
      <w:r w:rsidR="00364CB3">
        <w:rPr>
          <w:rFonts w:ascii="Times" w:hAnsi="Times" w:cs="Times New Roman"/>
        </w:rPr>
        <w:t xml:space="preserve">and </w:t>
      </w:r>
      <w:r>
        <w:rPr>
          <w:rFonts w:ascii="Times" w:hAnsi="Times" w:cs="Times New Roman"/>
        </w:rPr>
        <w:t>the</w:t>
      </w:r>
      <w:r w:rsidR="00F07F72">
        <w:rPr>
          <w:rFonts w:ascii="Times" w:hAnsi="Times" w:cs="Times New Roman"/>
        </w:rPr>
        <w:t xml:space="preserve"> </w:t>
      </w:r>
      <w:r w:rsidR="00F07F72">
        <w:rPr>
          <w:rFonts w:ascii="Times" w:hAnsi="Times" w:cs="Times New Roman"/>
          <w:i/>
          <w:iCs/>
        </w:rPr>
        <w:t>m</w:t>
      </w:r>
      <w:r w:rsidR="00F07F72">
        <w:rPr>
          <w:rFonts w:ascii="Times" w:hAnsi="Times" w:cs="Times New Roman"/>
        </w:rPr>
        <w:t>-dimensional</w:t>
      </w:r>
      <w:r>
        <w:rPr>
          <w:rFonts w:ascii="Times" w:hAnsi="Times" w:cs="Times New Roman"/>
        </w:rPr>
        <w:t xml:space="preserve"> vector of observations </w:t>
      </w:r>
      <m:oMath>
        <m:r>
          <m:rPr>
            <m:sty m:val="bi"/>
          </m:rPr>
          <w:rPr>
            <w:rFonts w:ascii="Cambria Math" w:hAnsi="Cambria Math" w:cs="Times New Roman"/>
          </w:rPr>
          <m:t>y</m:t>
        </m:r>
      </m:oMath>
      <w:r w:rsidR="00364CB3" w:rsidRPr="00364CB3">
        <w:rPr>
          <w:rFonts w:ascii="Times" w:eastAsiaTheme="minorEastAsia" w:hAnsi="Times" w:cs="Times New Roman"/>
          <w:iCs/>
        </w:rPr>
        <w:t>,</w:t>
      </w:r>
      <w:r w:rsidR="00364CB3">
        <w:rPr>
          <w:rFonts w:ascii="Times" w:hAnsi="Times" w:cs="Times New Roman"/>
        </w:rPr>
        <w:t xml:space="preserve"> both with normally distributed errors,</w:t>
      </w:r>
      <w:r>
        <w:rPr>
          <w:rFonts w:ascii="Times" w:hAnsi="Times" w:cs="Times New Roman"/>
        </w:rPr>
        <w:t xml:space="preserve"> the </w:t>
      </w:r>
      <w:r w:rsidR="0059263C">
        <w:rPr>
          <w:rFonts w:ascii="Times" w:hAnsi="Times" w:cs="Times New Roman"/>
        </w:rPr>
        <w:t xml:space="preserve">optimal emissions estimate </w:t>
      </w:r>
      <m:oMath>
        <m:acc>
          <m:accPr>
            <m:ctrlPr>
              <w:rPr>
                <w:rFonts w:ascii="Cambria Math" w:hAnsi="Cambria Math" w:cs="Times New Roman"/>
              </w:rPr>
            </m:ctrlPr>
          </m:accPr>
          <m:e>
            <m:r>
              <m:rPr>
                <m:sty m:val="bi"/>
              </m:rPr>
              <w:rPr>
                <w:rFonts w:ascii="Cambria Math" w:hAnsi="Cambria Math" w:cs="Times New Roman"/>
              </w:rPr>
              <m:t>x</m:t>
            </m:r>
          </m:e>
        </m:acc>
      </m:oMath>
      <w:r w:rsidR="0059263C">
        <w:rPr>
          <w:rFonts w:ascii="Times" w:hAnsi="Times" w:cs="Times New Roman"/>
        </w:rPr>
        <w:t xml:space="preserve"> </w:t>
      </w:r>
      <w:r>
        <w:rPr>
          <w:rFonts w:ascii="Times" w:hAnsi="Times" w:cs="Times New Roman"/>
        </w:rPr>
        <w:t>is obtained by</w:t>
      </w:r>
      <w:r w:rsidR="0059263C">
        <w:rPr>
          <w:rFonts w:ascii="Times" w:hAnsi="Times" w:cs="Times New Roman"/>
        </w:rPr>
        <w:t xml:space="preserve"> minimizing a Bayesian cost function</w:t>
      </w:r>
    </w:p>
    <w:p w14:paraId="5CEFAE3C" w14:textId="77777777" w:rsidR="0059263C" w:rsidRDefault="0059263C" w:rsidP="0059263C">
      <w:pPr>
        <w:rPr>
          <w:rFonts w:ascii="Times" w:hAnsi="Times" w:cs="Times New Roman"/>
        </w:rPr>
      </w:pPr>
    </w:p>
    <w:p w14:paraId="71FC0FE2" w14:textId="394BBAA6" w:rsidR="0059263C" w:rsidRPr="001B4A42" w:rsidRDefault="005B4383" w:rsidP="0059263C">
      <w:pPr>
        <w:rPr>
          <w:rFonts w:ascii="Times" w:eastAsiaTheme="minorEastAsia" w:hAnsi="Times" w:cs="Times New Roman"/>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i"/>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i"/>
                            </m:rPr>
                            <w:rPr>
                              <w:rFonts w:ascii="Cambria Math" w:hAnsi="Cambria Math"/>
                            </w:rPr>
                            <m:t>x</m:t>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i/>
                          <w:iCs/>
                        </w:rPr>
                      </m:ctrlPr>
                    </m:dPr>
                    <m:e>
                      <m:r>
                        <m:rPr>
                          <m:sty m:val="bi"/>
                        </m:rP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6DFA3401" w14:textId="77777777" w:rsidR="0059263C" w:rsidRDefault="0059263C" w:rsidP="0059263C">
      <w:pPr>
        <w:rPr>
          <w:rFonts w:ascii="Times" w:hAnsi="Times" w:cs="Times New Roman"/>
        </w:rPr>
      </w:pPr>
    </w:p>
    <w:p w14:paraId="32AA0193" w14:textId="185BFB60" w:rsidR="0059263C" w:rsidRDefault="0059263C" w:rsidP="0059263C">
      <w:pPr>
        <w:rPr>
          <w:rFonts w:ascii="Times" w:eastAsiaTheme="minorEastAsia" w:hAnsi="Times" w:cs="Times New Roman"/>
          <w:bCs/>
          <w:iCs/>
        </w:rPr>
      </w:pPr>
      <w:r>
        <w:rPr>
          <w:rFonts w:ascii="Times" w:hAnsi="Times" w:cs="Times New Roman"/>
        </w:rPr>
        <w:t xml:space="preserve">where </w:t>
      </w:r>
      <m:oMath>
        <m:sSub>
          <m:sSubPr>
            <m:ctrlPr>
              <w:rPr>
                <w:rFonts w:ascii="Cambria Math" w:hAnsi="Cambria Math"/>
                <w:bCs/>
              </w:rPr>
            </m:ctrlPr>
          </m:sSubPr>
          <m:e>
            <m:r>
              <m:rPr>
                <m:sty m:val="bi"/>
              </m:rPr>
              <w:rPr>
                <w:rFonts w:ascii="Cambria Math" w:hAnsi="Cambria Math"/>
              </w:rPr>
              <m:t>x</m:t>
            </m:r>
            <m:ctrlPr>
              <w:rPr>
                <w:rFonts w:ascii="Cambria Math" w:hAnsi="Cambria Math"/>
                <w:b/>
              </w:rPr>
            </m:ctrlPr>
          </m:e>
          <m:sub>
            <m:r>
              <m:rPr>
                <m:sty m:val="p"/>
              </m:rPr>
              <w:rPr>
                <w:rFonts w:ascii="Cambria Math" w:hAnsi="Cambria Math"/>
              </w:rPr>
              <m:t>A</m:t>
            </m:r>
          </m:sub>
        </m:sSub>
      </m:oMath>
      <w:r>
        <w:rPr>
          <w:rFonts w:ascii="Times" w:eastAsiaTheme="minorEastAsia" w:hAnsi="Times" w:cs="Times New Roman"/>
          <w:bCs/>
        </w:rPr>
        <w:t xml:space="preserve"> and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A</m:t>
            </m:r>
          </m:sub>
        </m:sSub>
      </m:oMath>
      <w:r>
        <w:rPr>
          <w:rFonts w:ascii="Times" w:eastAsiaTheme="minorEastAsia" w:hAnsi="Times" w:cs="Times New Roman"/>
          <w:bCs/>
          <w:iCs/>
        </w:rPr>
        <w:t xml:space="preserve"> </w:t>
      </w:r>
      <w:r>
        <w:rPr>
          <w:rFonts w:ascii="Times" w:eastAsiaTheme="minorEastAsia" w:hAnsi="Times" w:cs="Times New Roman"/>
          <w:bCs/>
        </w:rPr>
        <w:t>are the prior emissions estimate and error covariance</w:t>
      </w:r>
      <w:r w:rsidR="004159F1">
        <w:rPr>
          <w:rFonts w:ascii="Times" w:eastAsiaTheme="minorEastAsia" w:hAnsi="Times" w:cs="Times New Roman"/>
          <w:bCs/>
        </w:rPr>
        <w:t xml:space="preserve"> matrix</w:t>
      </w:r>
      <w:r>
        <w:rPr>
          <w:rFonts w:ascii="Times" w:eastAsiaTheme="minorEastAsia" w:hAnsi="Times" w:cs="Times New Roman"/>
          <w:bCs/>
        </w:rPr>
        <w:t>, respectivel</w:t>
      </w:r>
      <w:r w:rsidR="00C15F17">
        <w:rPr>
          <w:rFonts w:ascii="Times" w:eastAsiaTheme="minorEastAsia" w:hAnsi="Times" w:cs="Times New Roman"/>
          <w:bCs/>
        </w:rPr>
        <w:t>y</w:t>
      </w:r>
      <w:r w:rsidR="00B44161">
        <w:rPr>
          <w:rFonts w:ascii="Times" w:eastAsiaTheme="minorEastAsia" w:hAnsi="Times" w:cs="Times New Roman"/>
          <w:bCs/>
        </w:rPr>
        <w:t>,</w:t>
      </w:r>
      <w:r>
        <w:rPr>
          <w:rFonts w:ascii="Times" w:eastAsiaTheme="minorEastAsia" w:hAnsi="Times" w:cs="Times New Roman"/>
          <w:bCs/>
        </w:rPr>
        <w:t xml:space="preserve">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O</m:t>
            </m:r>
          </m:sub>
        </m:sSub>
      </m:oMath>
      <w:r>
        <w:rPr>
          <w:rFonts w:ascii="Times" w:eastAsiaTheme="minorEastAsia" w:hAnsi="Times" w:cs="Times New Roman"/>
          <w:bCs/>
          <w:iCs/>
        </w:rPr>
        <w:t xml:space="preserve"> </w:t>
      </w:r>
      <w:r w:rsidR="00364CB3">
        <w:rPr>
          <w:rFonts w:ascii="Times" w:eastAsiaTheme="minorEastAsia" w:hAnsi="Times" w:cs="Times New Roman"/>
          <w:bCs/>
          <w:iCs/>
        </w:rPr>
        <w:t>is</w:t>
      </w:r>
      <w:r>
        <w:rPr>
          <w:rFonts w:ascii="Times" w:eastAsiaTheme="minorEastAsia" w:hAnsi="Times" w:cs="Times New Roman"/>
          <w:bCs/>
          <w:iCs/>
        </w:rPr>
        <w:t xml:space="preserve"> the observational error covariance</w:t>
      </w:r>
      <w:r w:rsidR="004159F1">
        <w:rPr>
          <w:rFonts w:ascii="Times" w:eastAsiaTheme="minorEastAsia" w:hAnsi="Times" w:cs="Times New Roman"/>
          <w:bCs/>
          <w:iCs/>
        </w:rPr>
        <w:t xml:space="preserve"> matrix</w:t>
      </w:r>
      <w:r w:rsidR="00B44161">
        <w:rPr>
          <w:rFonts w:ascii="Times" w:eastAsiaTheme="minorEastAsia" w:hAnsi="Times" w:cs="Times New Roman"/>
          <w:bCs/>
          <w:iCs/>
        </w:rPr>
        <w:t>,</w:t>
      </w:r>
      <w:r w:rsidR="00364CB3">
        <w:rPr>
          <w:rFonts w:ascii="Times" w:eastAsiaTheme="minorEastAsia" w:hAnsi="Times" w:cs="Times New Roman"/>
          <w:bCs/>
          <w:iCs/>
        </w:rPr>
        <w:t xml:space="preserve"> and</w:t>
      </w:r>
      <w:r>
        <w:rPr>
          <w:rFonts w:ascii="Times" w:eastAsiaTheme="minorEastAsia" w:hAnsi="Times" w:cs="Times New Roman"/>
          <w:bCs/>
          <w:iCs/>
        </w:rPr>
        <w:t xml:space="preserve"> </w:t>
      </w:r>
      <m:oMath>
        <m:r>
          <m:rPr>
            <m:sty m:val="b"/>
          </m:rPr>
          <w:rPr>
            <w:rFonts w:ascii="Cambria Math" w:hAnsi="Cambria Math"/>
          </w:rPr>
          <m:t>F</m:t>
        </m:r>
      </m:oMath>
      <w:r>
        <w:rPr>
          <w:rFonts w:ascii="Times" w:eastAsiaTheme="minorEastAsia" w:hAnsi="Times" w:cs="Times New Roman"/>
          <w:bCs/>
          <w:iCs/>
        </w:rPr>
        <w:t xml:space="preserve"> is the chemical transport model (CTM) that simulates observations as a function of </w:t>
      </w:r>
      <w:r w:rsidR="00C15F17">
        <w:rPr>
          <w:rFonts w:ascii="Times" w:eastAsiaTheme="minorEastAsia" w:hAnsi="Times" w:cs="Times New Roman"/>
          <w:bCs/>
          <w:iCs/>
        </w:rPr>
        <w:t>emissions</w:t>
      </w:r>
      <w:r>
        <w:rPr>
          <w:rFonts w:ascii="Times" w:eastAsiaTheme="minorEastAsia" w:hAnsi="Times" w:cs="Times New Roman"/>
          <w:bCs/>
          <w:iCs/>
        </w:rPr>
        <w:t xml:space="preserve"> </w:t>
      </w:r>
      <w:r>
        <w:rPr>
          <w:rFonts w:ascii="Times" w:eastAsiaTheme="minorEastAsia" w:hAnsi="Times" w:cs="Times New Roman"/>
        </w:rPr>
        <w:t xml:space="preserve">(Brasseur and Jacob, 2017). </w:t>
      </w:r>
      <w:r w:rsidR="00C15F17">
        <w:rPr>
          <w:rFonts w:ascii="Times" w:eastAsiaTheme="minorEastAsia" w:hAnsi="Times" w:cs="Times New Roman"/>
        </w:rPr>
        <w:t>If the</w:t>
      </w:r>
      <w:r>
        <w:rPr>
          <w:rFonts w:ascii="Times" w:eastAsiaTheme="minorEastAsia" w:hAnsi="Times" w:cs="Times New Roman"/>
        </w:rPr>
        <w:t xml:space="preserve"> CTM is linear</w:t>
      </w:r>
      <w:r w:rsidR="00B44161">
        <w:rPr>
          <w:rFonts w:ascii="Times" w:eastAsiaTheme="minorEastAsia" w:hAnsi="Times" w:cs="Times New Roman"/>
        </w:rPr>
        <w:t>,</w:t>
      </w:r>
      <w:r w:rsidR="00C15F17">
        <w:rPr>
          <w:rFonts w:ascii="Times" w:eastAsiaTheme="minorEastAsia" w:hAnsi="Times" w:cs="Times New Roman"/>
        </w:rPr>
        <w:t xml:space="preserve"> </w:t>
      </w:r>
      <w:r w:rsidR="00364CB3">
        <w:rPr>
          <w:rFonts w:ascii="Times" w:eastAsiaTheme="minorEastAsia" w:hAnsi="Times" w:cs="Times New Roman"/>
        </w:rPr>
        <w:t xml:space="preserve">then </w:t>
      </w:r>
      <m:oMath>
        <m:r>
          <m:rPr>
            <m:sty m:val="b"/>
          </m:rPr>
          <w:rPr>
            <w:rFonts w:ascii="Cambria Math" w:hAnsi="Cambria Math"/>
          </w:rPr>
          <m:t>F</m:t>
        </m:r>
        <m:d>
          <m:dPr>
            <m:ctrlPr>
              <w:rPr>
                <w:rFonts w:ascii="Cambria Math" w:eastAsiaTheme="minorEastAsia" w:hAnsi="Cambria Math" w:cs="Times New Roman"/>
                <w:bCs/>
                <w:i/>
              </w:rPr>
            </m:ctrlPr>
          </m:dPr>
          <m:e>
            <m:r>
              <m:rPr>
                <m:sty m:val="bi"/>
              </m:rPr>
              <w:rPr>
                <w:rFonts w:ascii="Cambria Math" w:eastAsiaTheme="minorEastAsia" w:hAnsi="Cambria Math" w:cs="Times New Roman"/>
              </w:rPr>
              <m:t>x</m:t>
            </m:r>
          </m:e>
        </m:d>
        <m:r>
          <w:rPr>
            <w:rFonts w:ascii="Cambria Math" w:eastAsiaTheme="minorEastAsia" w:hAnsi="Cambria Math" w:cs="Times New Roman"/>
          </w:rPr>
          <m:t>=</m:t>
        </m:r>
        <m:r>
          <m:rPr>
            <m:sty m:val="b"/>
          </m:rPr>
          <w:rPr>
            <w:rFonts w:ascii="Cambria Math" w:eastAsiaTheme="minorEastAsia" w:hAnsi="Cambria Math" w:cs="Times New Roman"/>
          </w:rPr>
          <m:t>K</m:t>
        </m:r>
        <m:r>
          <m:rPr>
            <m:sty m:val="bi"/>
          </m:rPr>
          <w:rPr>
            <w:rFonts w:ascii="Cambria Math" w:eastAsiaTheme="minorEastAsia" w:hAnsi="Cambria Math" w:cs="Times New Roman"/>
          </w:rPr>
          <m:t>x</m:t>
        </m:r>
        <m:r>
          <m:rPr>
            <m:sty m:val="p"/>
          </m:rPr>
          <w:rPr>
            <w:rFonts w:ascii="Cambria Math" w:eastAsiaTheme="minorEastAsia" w:hAnsi="Cambria Math" w:cs="Times New Roman"/>
          </w:rPr>
          <m:t>+</m:t>
        </m:r>
        <m:r>
          <m:rPr>
            <m:sty m:val="bi"/>
          </m:rPr>
          <w:rPr>
            <w:rFonts w:ascii="Cambria Math" w:eastAsiaTheme="minorEastAsia" w:hAnsi="Cambria Math" w:cs="Times New Roman"/>
          </w:rPr>
          <m:t>c</m:t>
        </m:r>
      </m:oMath>
      <w:r>
        <w:rPr>
          <w:rFonts w:ascii="Times" w:eastAsiaTheme="minorEastAsia" w:hAnsi="Times" w:cs="Times New Roman"/>
          <w:bCs/>
          <w:iCs/>
        </w:rPr>
        <w:t xml:space="preserve"> where </w:t>
      </w:r>
      <m:oMath>
        <m:r>
          <m:rPr>
            <m:sty m:val="b"/>
          </m:rPr>
          <w:rPr>
            <w:rFonts w:ascii="Cambria Math" w:eastAsiaTheme="minorEastAsia" w:hAnsi="Cambria Math" w:cs="Times New Roman"/>
          </w:rPr>
          <m:t>K=</m:t>
        </m:r>
        <m:r>
          <m:rPr>
            <m:sty m:val="p"/>
          </m:rPr>
          <w:rPr>
            <w:rFonts w:ascii="Cambria Math" w:eastAsiaTheme="minorEastAsia" w:hAnsi="Cambria Math" w:cs="Times New Roman"/>
          </w:rPr>
          <m:t>∂</m:t>
        </m:r>
        <m:r>
          <m:rPr>
            <m:sty m:val="bi"/>
          </m:rPr>
          <w:rPr>
            <w:rFonts w:ascii="Cambria Math" w:eastAsiaTheme="minorEastAsia" w:hAnsi="Cambria Math" w:cs="Times New Roman"/>
          </w:rPr>
          <m:t>y</m:t>
        </m:r>
        <m:r>
          <m:rPr>
            <m:sty m:val="p"/>
          </m:rPr>
          <w:rPr>
            <w:rFonts w:ascii="Cambria Math" w:eastAsiaTheme="minorEastAsia" w:hAnsi="Cambria Math" w:cs="Times New Roman"/>
          </w:rPr>
          <m:t>/∂</m:t>
        </m:r>
        <m:r>
          <m:rPr>
            <m:sty m:val="bi"/>
          </m:rPr>
          <w:rPr>
            <w:rFonts w:ascii="Cambria Math" w:eastAsiaTheme="minorEastAsia" w:hAnsi="Cambria Math" w:cs="Times New Roman"/>
          </w:rPr>
          <m:t>x</m:t>
        </m:r>
      </m:oMath>
      <w:r>
        <w:rPr>
          <w:rFonts w:ascii="Times" w:eastAsiaTheme="minorEastAsia" w:hAnsi="Times" w:cs="Times New Roman"/>
          <w:bCs/>
          <w:iCs/>
        </w:rPr>
        <w:t xml:space="preserve"> is the</w:t>
      </w:r>
      <w:r w:rsidR="00F07F72">
        <w:rPr>
          <w:rFonts w:ascii="Times" w:eastAsiaTheme="minorEastAsia" w:hAnsi="Times" w:cs="Times New Roman"/>
          <w:bCs/>
          <w:iCs/>
        </w:rPr>
        <w:t xml:space="preserve"> </w:t>
      </w:r>
      <w:r>
        <w:rPr>
          <w:rFonts w:ascii="Times" w:eastAsiaTheme="minorEastAsia" w:hAnsi="Times" w:cs="Times New Roman"/>
          <w:bCs/>
          <w:iCs/>
        </w:rPr>
        <w:t xml:space="preserve">Jacobian matrix and </w:t>
      </w:r>
      <m:oMath>
        <m:r>
          <m:rPr>
            <m:sty m:val="bi"/>
          </m:rPr>
          <w:rPr>
            <w:rFonts w:ascii="Cambria Math" w:eastAsiaTheme="minorEastAsia" w:hAnsi="Cambria Math" w:cs="Times New Roman"/>
          </w:rPr>
          <m:t>c</m:t>
        </m:r>
      </m:oMath>
      <w:r>
        <w:rPr>
          <w:rFonts w:ascii="Times" w:eastAsiaTheme="minorEastAsia" w:hAnsi="Times" w:cs="Times New Roman"/>
          <w:bCs/>
        </w:rPr>
        <w:t xml:space="preserve"> is constant</w:t>
      </w:r>
      <w:r w:rsidR="00B44161">
        <w:rPr>
          <w:rFonts w:ascii="Times" w:eastAsiaTheme="minorEastAsia" w:hAnsi="Times" w:cs="Times New Roman"/>
          <w:bCs/>
        </w:rPr>
        <w:t xml:space="preserve"> defined</w:t>
      </w:r>
      <w:r w:rsidR="00ED2CD8">
        <w:rPr>
          <w:rFonts w:ascii="Times" w:eastAsiaTheme="minorEastAsia" w:hAnsi="Times" w:cs="Times New Roman"/>
          <w:bCs/>
        </w:rPr>
        <w:t xml:space="preserve"> by the boundary condition</w:t>
      </w:r>
      <w:r w:rsidR="00B44161">
        <w:rPr>
          <w:rFonts w:ascii="Times" w:eastAsiaTheme="minorEastAsia" w:hAnsi="Times" w:cs="Times New Roman"/>
          <w:bCs/>
        </w:rPr>
        <w:t xml:space="preserve"> so that </w:t>
      </w:r>
      <m:oMath>
        <m:r>
          <m:rPr>
            <m:sty m:val="b"/>
          </m:rPr>
          <w:rPr>
            <w:rFonts w:ascii="Cambria Math" w:hAnsi="Cambria Math"/>
          </w:rPr>
          <m:t>F</m:t>
        </m:r>
        <m:d>
          <m:dPr>
            <m:ctrlPr>
              <w:rPr>
                <w:rFonts w:ascii="Cambria Math" w:eastAsiaTheme="minorEastAsia" w:hAnsi="Cambria Math" w:cs="Times New Roman"/>
                <w:bCs/>
                <w:i/>
              </w:rPr>
            </m:ctrlPr>
          </m:dPr>
          <m:e>
            <m:sSub>
              <m:sSubPr>
                <m:ctrlPr>
                  <w:rPr>
                    <w:rFonts w:ascii="Cambria Math" w:eastAsiaTheme="minorEastAsia" w:hAnsi="Cambria Math" w:cs="Times New Roman"/>
                    <w:b/>
                    <w:i/>
                    <w:iCs/>
                  </w:rPr>
                </m:ctrlPr>
              </m:sSubPr>
              <m:e>
                <m:r>
                  <m:rPr>
                    <m:sty m:val="bi"/>
                  </m:rPr>
                  <w:rPr>
                    <w:rFonts w:ascii="Cambria Math" w:eastAsiaTheme="minorEastAsia" w:hAnsi="Cambria Math" w:cs="Times New Roman"/>
                  </w:rPr>
                  <m:t>x</m:t>
                </m:r>
              </m:e>
              <m:sub>
                <m:r>
                  <m:rPr>
                    <m:sty m:val="p"/>
                  </m:rPr>
                  <w:rPr>
                    <w:rFonts w:ascii="Cambria Math" w:eastAsiaTheme="minorEastAsia" w:hAnsi="Cambria Math" w:cs="Times New Roman"/>
                  </w:rPr>
                  <m:t>A</m:t>
                </m:r>
              </m:sub>
            </m:sSub>
          </m:e>
        </m:d>
        <m:r>
          <w:rPr>
            <w:rFonts w:ascii="Cambria Math" w:eastAsiaTheme="minorEastAsia" w:hAnsi="Cambria Math" w:cs="Times New Roman"/>
          </w:rPr>
          <m:t>=</m:t>
        </m:r>
        <m:r>
          <m:rPr>
            <m:sty m:val="b"/>
          </m:rPr>
          <w:rPr>
            <w:rFonts w:ascii="Cambria Math" w:eastAsiaTheme="minorEastAsia" w:hAnsi="Cambria Math" w:cs="Times New Roman"/>
          </w:rPr>
          <m:t>K</m:t>
        </m:r>
        <m:sSub>
          <m:sSubPr>
            <m:ctrlPr>
              <w:rPr>
                <w:rFonts w:ascii="Cambria Math" w:eastAsiaTheme="minorEastAsia" w:hAnsi="Cambria Math" w:cs="Times New Roman"/>
                <w:b/>
                <w:i/>
                <w:iCs/>
              </w:rPr>
            </m:ctrlPr>
          </m:sSubPr>
          <m:e>
            <m:r>
              <m:rPr>
                <m:sty m:val="bi"/>
              </m:rPr>
              <w:rPr>
                <w:rFonts w:ascii="Cambria Math" w:eastAsiaTheme="minorEastAsia" w:hAnsi="Cambria Math" w:cs="Times New Roman"/>
              </w:rPr>
              <m:t>x</m:t>
            </m:r>
          </m:e>
          <m:sub>
            <m:r>
              <m:rPr>
                <m:sty m:val="p"/>
              </m:rPr>
              <w:rPr>
                <w:rFonts w:ascii="Cambria Math" w:eastAsiaTheme="minorEastAsia" w:hAnsi="Cambria Math" w:cs="Times New Roman"/>
              </w:rPr>
              <m:t>A</m:t>
            </m:r>
          </m:sub>
        </m:sSub>
        <m:r>
          <m:rPr>
            <m:sty m:val="p"/>
          </m:rPr>
          <w:rPr>
            <w:rFonts w:ascii="Cambria Math" w:eastAsiaTheme="minorEastAsia" w:hAnsi="Cambria Math" w:cs="Times New Roman"/>
          </w:rPr>
          <m:t>+</m:t>
        </m:r>
        <m:r>
          <m:rPr>
            <m:sty m:val="bi"/>
          </m:rPr>
          <w:rPr>
            <w:rFonts w:ascii="Cambria Math" w:eastAsiaTheme="minorEastAsia" w:hAnsi="Cambria Math" w:cs="Times New Roman"/>
          </w:rPr>
          <m:t>c</m:t>
        </m:r>
      </m:oMath>
      <w:r w:rsidR="00364CB3">
        <w:rPr>
          <w:rFonts w:ascii="Times" w:eastAsiaTheme="minorEastAsia" w:hAnsi="Times" w:cs="Times New Roman"/>
          <w:bCs/>
        </w:rPr>
        <w:t xml:space="preserve">. </w:t>
      </w:r>
      <w:commentRangeStart w:id="5"/>
      <w:r w:rsidR="00F07F72">
        <w:rPr>
          <w:rFonts w:ascii="Times" w:eastAsiaTheme="minorEastAsia" w:hAnsi="Times" w:cs="Times New Roman"/>
          <w:bCs/>
        </w:rPr>
        <w:t xml:space="preserve">If the boundary condition is optimized by </w:t>
      </w:r>
      <w:commentRangeEnd w:id="5"/>
      <w:r w:rsidR="005E7790">
        <w:rPr>
          <w:rStyle w:val="CommentReference"/>
        </w:rPr>
        <w:commentReference w:id="5"/>
      </w:r>
      <w:r w:rsidR="00F07F72">
        <w:rPr>
          <w:rFonts w:ascii="Times" w:eastAsiaTheme="minorEastAsia" w:hAnsi="Times" w:cs="Times New Roman"/>
          <w:bCs/>
        </w:rPr>
        <w:t xml:space="preserve">the inversion and therefore included in </w:t>
      </w:r>
      <m:oMath>
        <m:r>
          <m:rPr>
            <m:sty m:val="bi"/>
          </m:rPr>
          <w:rPr>
            <w:rFonts w:ascii="Cambria Math" w:hAnsi="Cambria Math" w:cs="Times New Roman"/>
          </w:rPr>
          <m:t>x</m:t>
        </m:r>
      </m:oMath>
      <w:r w:rsidR="00F07F72">
        <w:rPr>
          <w:rFonts w:ascii="Times" w:eastAsiaTheme="minorEastAsia" w:hAnsi="Times" w:cs="Times New Roman"/>
          <w:bCs/>
        </w:rPr>
        <w:t xml:space="preserve">, the boundary condition is instead defined by </w:t>
      </w:r>
      <m:oMath>
        <m:r>
          <m:rPr>
            <m:sty m:val="b"/>
          </m:rPr>
          <w:rPr>
            <w:rFonts w:ascii="Cambria Math" w:eastAsiaTheme="minorEastAsia" w:hAnsi="Cambria Math" w:cs="Times New Roman"/>
          </w:rPr>
          <m:t>K</m:t>
        </m:r>
      </m:oMath>
      <w:r w:rsidR="00F07F72">
        <w:rPr>
          <w:rFonts w:ascii="Times" w:eastAsiaTheme="minorEastAsia" w:hAnsi="Times" w:cs="Times New Roman"/>
          <w:bCs/>
        </w:rPr>
        <w:t xml:space="preserve"> and </w:t>
      </w:r>
      <m:oMath>
        <m:r>
          <m:rPr>
            <m:sty m:val="bi"/>
          </m:rPr>
          <w:rPr>
            <w:rFonts w:ascii="Cambria Math" w:eastAsiaTheme="minorEastAsia" w:hAnsi="Cambria Math" w:cs="Times New Roman"/>
          </w:rPr>
          <m:t>c=</m:t>
        </m:r>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0</m:t>
            </m:r>
          </m:e>
        </m:acc>
      </m:oMath>
      <w:r w:rsidR="00F07F72" w:rsidRPr="00F07F72">
        <w:rPr>
          <w:rFonts w:ascii="Times" w:eastAsiaTheme="minorEastAsia" w:hAnsi="Times" w:cs="Times New Roman"/>
          <w:bCs/>
        </w:rPr>
        <w:t xml:space="preserve">. </w:t>
      </w:r>
      <w:r w:rsidR="00F07F72">
        <w:rPr>
          <w:rFonts w:ascii="Times" w:eastAsiaTheme="minorEastAsia" w:hAnsi="Times" w:cs="Times New Roman"/>
          <w:bCs/>
        </w:rPr>
        <w:t>In both cases, a</w:t>
      </w:r>
      <w:r w:rsidR="00364CB3">
        <w:rPr>
          <w:rFonts w:ascii="Times" w:eastAsiaTheme="minorEastAsia" w:hAnsi="Times" w:cs="Times New Roman"/>
          <w:bCs/>
        </w:rPr>
        <w:t>n</w:t>
      </w:r>
      <w:r>
        <w:rPr>
          <w:rFonts w:ascii="Times" w:eastAsiaTheme="minorEastAsia" w:hAnsi="Times" w:cs="Times New Roman"/>
          <w:bCs/>
        </w:rPr>
        <w:t xml:space="preserve"> analytical </w:t>
      </w:r>
      <w:r w:rsidR="00364CB3">
        <w:rPr>
          <w:rFonts w:ascii="Times" w:eastAsiaTheme="minorEastAsia" w:hAnsi="Times" w:cs="Times New Roman"/>
          <w:bCs/>
        </w:rPr>
        <w:t>solution then exists for</w:t>
      </w:r>
      <w:r>
        <w:rPr>
          <w:rFonts w:ascii="Times" w:eastAsiaTheme="minorEastAsia" w:hAnsi="Times" w:cs="Times New Roman"/>
          <w:bCs/>
        </w:rPr>
        <w:t xml:space="preserve"> the cost function</w:t>
      </w:r>
      <w:r w:rsidR="00364CB3">
        <w:rPr>
          <w:rFonts w:ascii="Times" w:eastAsiaTheme="minorEastAsia" w:hAnsi="Times" w:cs="Times New Roman"/>
          <w:bCs/>
        </w:rPr>
        <w:t xml:space="preserve"> minimum</w:t>
      </w:r>
      <w:r>
        <w:rPr>
          <w:rFonts w:ascii="Times" w:eastAsiaTheme="minorEastAsia" w:hAnsi="Times" w:cs="Times New Roman"/>
          <w:bCs/>
        </w:rPr>
        <w:t xml:space="preserve"> </w:t>
      </w:r>
      <w:r w:rsidR="00364CB3">
        <w:rPr>
          <w:rFonts w:ascii="Times" w:eastAsiaTheme="minorEastAsia" w:hAnsi="Times" w:cs="Times New Roman"/>
          <w:bCs/>
        </w:rPr>
        <w:t>that yields</w:t>
      </w:r>
      <w:r>
        <w:rPr>
          <w:rFonts w:ascii="Times" w:eastAsiaTheme="minorEastAsia" w:hAnsi="Times" w:cs="Times New Roman"/>
          <w:bCs/>
        </w:rPr>
        <w:t xml:space="preserve"> the optimal (posterior) </w:t>
      </w:r>
      <w:r w:rsidR="00F95B7A">
        <w:rPr>
          <w:rFonts w:ascii="Times" w:eastAsiaTheme="minorEastAsia" w:hAnsi="Times" w:cs="Times New Roman"/>
          <w:bCs/>
        </w:rPr>
        <w:t>emissions</w:t>
      </w:r>
      <w:r>
        <w:rPr>
          <w:rFonts w:ascii="Times" w:eastAsiaTheme="minorEastAsia" w:hAnsi="Times" w:cs="Times New Roman"/>
          <w:bCs/>
        </w:rPr>
        <w:t xml:space="preserve"> estimate</w:t>
      </w:r>
      <w:r w:rsidR="00F95B7A">
        <w:rPr>
          <w:rFonts w:ascii="Times" w:eastAsiaTheme="minorEastAsia" w:hAnsi="Times" w:cs="Times New Roman"/>
          <w:bCs/>
        </w:rPr>
        <w:t xml:space="preserve"> </w:t>
      </w:r>
      <m:oMath>
        <m:acc>
          <m:accPr>
            <m:ctrlPr>
              <w:rPr>
                <w:rFonts w:ascii="Cambria Math" w:hAnsi="Cambria Math"/>
                <w:i/>
              </w:rPr>
            </m:ctrlPr>
          </m:accPr>
          <m:e>
            <m:r>
              <m:rPr>
                <m:sty m:val="bi"/>
              </m:rPr>
              <w:rPr>
                <w:rFonts w:ascii="Cambria Math" w:hAnsi="Cambria Math"/>
              </w:rPr>
              <m:t>x</m:t>
            </m:r>
          </m:e>
        </m:acc>
      </m:oMath>
      <w:r w:rsidR="00F95B7A">
        <w:rPr>
          <w:rFonts w:ascii="Times" w:eastAsiaTheme="minorEastAsia" w:hAnsi="Times" w:cs="Times New Roman"/>
        </w:rPr>
        <w:t xml:space="preserve"> </w:t>
      </w:r>
      <w:r w:rsidR="00F95B7A">
        <w:rPr>
          <w:rFonts w:ascii="Times" w:eastAsiaTheme="minorEastAsia" w:hAnsi="Times" w:cs="Times New Roman"/>
          <w:bCs/>
        </w:rPr>
        <w:t xml:space="preserve">and its error covariance matrix </w:t>
      </w:r>
      <m:oMath>
        <m:acc>
          <m:accPr>
            <m:ctrlPr>
              <w:rPr>
                <w:rFonts w:ascii="Cambria Math" w:eastAsiaTheme="minorEastAsia" w:hAnsi="Cambria Math" w:cs="Times New Roman"/>
                <w:i/>
              </w:rPr>
            </m:ctrlPr>
          </m:accPr>
          <m:e>
            <m:r>
              <m:rPr>
                <m:sty m:val="b"/>
              </m:rPr>
              <w:rPr>
                <w:rFonts w:ascii="Cambria Math" w:eastAsiaTheme="minorEastAsia" w:hAnsi="Cambria Math" w:cs="Times New Roman"/>
              </w:rPr>
              <m:t>S</m:t>
            </m:r>
            <m:ctrlPr>
              <w:rPr>
                <w:rFonts w:ascii="Cambria Math" w:hAnsi="Cambria Math" w:cs="Times New Roman"/>
                <w:b/>
                <w:bCs/>
                <w:i/>
              </w:rPr>
            </m:ctrlPr>
          </m:e>
        </m:acc>
      </m:oMath>
      <w:r w:rsidR="00F95B7A">
        <w:rPr>
          <w:rFonts w:ascii="Times" w:eastAsiaTheme="minorEastAsia" w:hAnsi="Times" w:cs="Times New Roman"/>
        </w:rPr>
        <w:t>:</w:t>
      </w:r>
    </w:p>
    <w:p w14:paraId="3F0B3DF1" w14:textId="77777777" w:rsidR="0059263C" w:rsidRDefault="0059263C" w:rsidP="0059263C">
      <w:pPr>
        <w:rPr>
          <w:rFonts w:ascii="Times" w:eastAsiaTheme="minorEastAsia" w:hAnsi="Times" w:cs="Times New Roman"/>
          <w:bCs/>
          <w:iCs/>
        </w:rPr>
      </w:pPr>
    </w:p>
    <w:p w14:paraId="2D5422B7" w14:textId="7B346A0A" w:rsidR="0059263C" w:rsidRPr="00E0325C" w:rsidRDefault="005B4383" w:rsidP="0059263C">
      <m:oMathPara>
        <m:oMath>
          <m:eqArr>
            <m:eqArrPr>
              <m:maxDist m:val="1"/>
              <m:ctrlPr>
                <w:rPr>
                  <w:rFonts w:ascii="Cambria Math" w:hAnsi="Cambria Math"/>
                  <w:b/>
                  <w:i/>
                </w:rPr>
              </m:ctrlPr>
            </m:eqArrPr>
            <m:e>
              <m:acc>
                <m:accPr>
                  <m:ctrlPr>
                    <w:rPr>
                      <w:rFonts w:ascii="Cambria Math" w:hAnsi="Cambria Math"/>
                      <w:i/>
                    </w:rPr>
                  </m:ctrlPr>
                </m:accPr>
                <m:e>
                  <m:r>
                    <m:rPr>
                      <m:sty m:val="bi"/>
                    </m:rPr>
                    <w:rPr>
                      <w:rFonts w:ascii="Cambria Math" w:hAnsi="Cambria Math"/>
                    </w:rPr>
                    <m:t>x</m:t>
                  </m:r>
                </m:e>
              </m:acc>
              <m:r>
                <w:rPr>
                  <w:rFonts w:ascii="Cambria Math" w:hAnsi="Cambria Math"/>
                </w:rPr>
                <m:t>&amp;=</m:t>
              </m:r>
              <m:sSub>
                <m:sSubPr>
                  <m:ctrlPr>
                    <w:rPr>
                      <w:rFonts w:ascii="Cambria Math" w:hAnsi="Cambria Math"/>
                    </w:rPr>
                  </m:ctrlPr>
                </m:sSubPr>
                <m:e>
                  <m:r>
                    <m:rPr>
                      <m:sty m:val="bi"/>
                    </m:rPr>
                    <w:rPr>
                      <w:rFonts w:ascii="Cambria Math" w:hAnsi="Cambria Math"/>
                    </w:rPr>
                    <m:t>x</m:t>
                  </m:r>
                </m:e>
                <m:sub>
                  <m:r>
                    <m:rPr>
                      <m:sty m:val="p"/>
                    </m:rPr>
                    <w:rPr>
                      <w:rFonts w:ascii="Cambria Math" w:hAnsi="Cambria Math"/>
                    </w:rPr>
                    <m:t>A</m:t>
                  </m:r>
                </m:sub>
              </m:sSub>
              <m:r>
                <m:rPr>
                  <m:sty m:val="p"/>
                </m:rPr>
                <w:rPr>
                  <w:rFonts w:ascii="Cambria Math" w:hAnsi="Cambria Math"/>
                </w:rPr>
                <m:t>+</m:t>
              </m:r>
              <m:r>
                <m:rPr>
                  <m:sty m:val="b"/>
                </m:rPr>
                <w:rPr>
                  <w:rFonts w:ascii="Cambria Math" w:hAnsi="Cambria Math"/>
                </w:rPr>
                <m:t>G</m:t>
              </m:r>
              <m:d>
                <m:dPr>
                  <m:ctrlPr>
                    <w:rPr>
                      <w:rFonts w:ascii="Cambria Math" w:hAnsi="Cambria Math"/>
                      <w:b/>
                    </w:rPr>
                  </m:ctrlPr>
                </m:dPr>
                <m:e>
                  <m:r>
                    <m:rPr>
                      <m:sty m:val="bi"/>
                    </m:rPr>
                    <w:rPr>
                      <w:rFonts w:ascii="Cambria Math" w:hAnsi="Cambria Math"/>
                    </w:rPr>
                    <m:t>y</m:t>
                  </m:r>
                  <m:r>
                    <m:rPr>
                      <m:sty m:val="b"/>
                    </m:rPr>
                    <w:rPr>
                      <w:rFonts w:ascii="Cambria Math" w:hAnsi="Cambria Math"/>
                    </w:rPr>
                    <m:t>-K</m:t>
                  </m:r>
                  <m:sSub>
                    <m:sSubPr>
                      <m:ctrlPr>
                        <w:rPr>
                          <w:rFonts w:ascii="Cambria Math" w:hAnsi="Cambria Math"/>
                        </w:rPr>
                      </m:ctrlPr>
                    </m:sSubPr>
                    <m:e>
                      <m:r>
                        <m:rPr>
                          <m:sty m:val="bi"/>
                        </m:rPr>
                        <w:rPr>
                          <w:rFonts w:ascii="Cambria Math" w:hAnsi="Cambria Math"/>
                        </w:rPr>
                        <m:t>x</m:t>
                      </m:r>
                    </m:e>
                    <m:sub>
                      <m:r>
                        <m:rPr>
                          <m:sty m:val="p"/>
                        </m:rPr>
                        <w:rPr>
                          <w:rFonts w:ascii="Cambria Math" w:hAnsi="Cambria Math"/>
                        </w:rPr>
                        <m:t>A</m:t>
                      </m:r>
                    </m:sub>
                  </m:sSub>
                  <m:r>
                    <w:rPr>
                      <w:rFonts w:ascii="Cambria Math" w:hAnsi="Cambria Math"/>
                    </w:rPr>
                    <m:t>-</m:t>
                  </m:r>
                  <m:r>
                    <m:rPr>
                      <m:sty m:val="bi"/>
                    </m:rPr>
                    <w:rPr>
                      <w:rFonts w:ascii="Cambria Math" w:hAnsi="Cambria Math"/>
                    </w:rPr>
                    <m:t>c</m:t>
                  </m:r>
                </m:e>
              </m:d>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2</m:t>
                  </m:r>
                </m:e>
              </m:d>
              <m:ctrlPr>
                <w:rPr>
                  <w:rFonts w:ascii="Cambria Math" w:eastAsia="Cambria Math" w:hAnsi="Cambria Math" w:cs="Cambria Math"/>
                  <w:i/>
                </w:rPr>
              </m:ctrlPr>
            </m:e>
            <m:e>
              <m:acc>
                <m:accPr>
                  <m:ctrlPr>
                    <w:rPr>
                      <w:rFonts w:ascii="Cambria Math" w:eastAsiaTheme="minorEastAsia" w:hAnsi="Cambria Math" w:cs="Times New Roman"/>
                      <w:i/>
                    </w:rPr>
                  </m:ctrlPr>
                </m:accPr>
                <m:e>
                  <m:r>
                    <m:rPr>
                      <m:sty m:val="b"/>
                    </m:rPr>
                    <w:rPr>
                      <w:rFonts w:ascii="Cambria Math" w:eastAsiaTheme="minorEastAsia" w:hAnsi="Cambria Math" w:cs="Times New Roman"/>
                    </w:rPr>
                    <m:t>S</m:t>
                  </m:r>
                  <m:ctrlPr>
                    <w:rPr>
                      <w:rFonts w:ascii="Cambria Math" w:hAnsi="Cambria Math" w:cs="Times New Roman"/>
                      <w:b/>
                      <w:bCs/>
                      <w:i/>
                    </w:rPr>
                  </m:ctrlPr>
                </m:e>
              </m:acc>
              <m:r>
                <m:rPr>
                  <m:sty m:val="p"/>
                </m:rPr>
                <w:rPr>
                  <w:rFonts w:ascii="Cambria Math" w:eastAsiaTheme="minorEastAsia" w:hAnsi="Cambria Math" w:cs="Times New Roman"/>
                </w:rPr>
                <m:t>&amp;=</m:t>
              </m:r>
              <m:sSup>
                <m:sSupPr>
                  <m:ctrlPr>
                    <w:rPr>
                      <w:rFonts w:ascii="Cambria Math" w:eastAsiaTheme="minorEastAsia" w:hAnsi="Cambria Math" w:cs="Times New Roman"/>
                      <w:i/>
                    </w:rPr>
                  </m:ctrlPr>
                </m:sSupPr>
                <m:e>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r>
                            <m:rPr>
                              <m:sty m:val="b"/>
                            </m:rPr>
                            <w:rPr>
                              <w:rFonts w:ascii="Cambria Math" w:eastAsiaTheme="minorEastAsia" w:hAnsi="Cambria Math" w:cs="Times New Roman"/>
                            </w:rPr>
                            <m:t>K</m:t>
                          </m:r>
                        </m:e>
                        <m:sup>
                          <m:r>
                            <m:rPr>
                              <m:sty m:val="p"/>
                            </m:rPr>
                            <w:rPr>
                              <w:rFonts w:ascii="Cambria Math" w:eastAsiaTheme="minorEastAsia" w:hAnsi="Cambria Math" w:cs="Times New Roman"/>
                            </w:rPr>
                            <m:t>T</m:t>
                          </m:r>
                        </m:sup>
                      </m:sSup>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S</m:t>
                          </m:r>
                        </m:e>
                        <m:sub>
                          <m:r>
                            <m:rPr>
                              <m:sty m:val="p"/>
                            </m:rPr>
                            <w:rPr>
                              <w:rFonts w:ascii="Cambria Math" w:eastAsiaTheme="minorEastAsia" w:hAnsi="Cambria Math" w:cs="Times New Roman"/>
                            </w:rPr>
                            <m:t>O</m:t>
                          </m:r>
                        </m:sub>
                        <m:sup>
                          <m:r>
                            <m:rPr>
                              <m:sty m:val="p"/>
                            </m:rPr>
                            <w:rPr>
                              <w:rFonts w:ascii="Cambria Math" w:eastAsiaTheme="minorEastAsia" w:hAnsi="Cambria Math" w:cs="Times New Roman"/>
                            </w:rPr>
                            <m:t>-1</m:t>
                          </m:r>
                        </m:sup>
                      </m:sSubSup>
                      <m:r>
                        <m:rPr>
                          <m:sty m:val="b"/>
                        </m:rPr>
                        <w:rPr>
                          <w:rFonts w:ascii="Cambria Math" w:eastAsiaTheme="minorEastAsia" w:hAnsi="Cambria Math" w:cs="Times New Roman"/>
                        </w:rPr>
                        <m:t>K</m:t>
                      </m:r>
                      <m:r>
                        <m:rPr>
                          <m:sty m:val="p"/>
                        </m:rPr>
                        <w:rPr>
                          <w:rFonts w:ascii="Cambria Math" w:eastAsiaTheme="minorEastAsia" w:hAnsi="Cambria Math" w:cs="Times New Roman"/>
                        </w:rPr>
                        <m:t>+</m:t>
                      </m:r>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S</m:t>
                          </m:r>
                        </m:e>
                        <m:sub>
                          <m:r>
                            <m:rPr>
                              <m:sty m:val="p"/>
                            </m:rPr>
                            <w:rPr>
                              <w:rFonts w:ascii="Cambria Math" w:eastAsiaTheme="minorEastAsia" w:hAnsi="Cambria Math" w:cs="Times New Roman"/>
                            </w:rPr>
                            <m:t>A</m:t>
                          </m:r>
                        </m:sub>
                        <m:sup>
                          <m:r>
                            <m:rPr>
                              <m:sty m:val="p"/>
                            </m:rPr>
                            <w:rPr>
                              <w:rFonts w:ascii="Cambria Math" w:eastAsiaTheme="minorEastAsia" w:hAnsi="Cambria Math" w:cs="Times New Roman"/>
                            </w:rPr>
                            <m:t>-1</m:t>
                          </m:r>
                        </m:sup>
                      </m:sSubSup>
                    </m:e>
                  </m:d>
                </m:e>
                <m:sup>
                  <m:r>
                    <w:rPr>
                      <w:rFonts w:ascii="Cambria Math" w:eastAsiaTheme="minorEastAsia" w:hAnsi="Cambria Math" w:cs="Times New Roman"/>
                    </w:rPr>
                    <m:t>-1</m:t>
                  </m:r>
                </m:sup>
              </m:s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m:t>
                  </m:r>
                </m:e>
              </m:d>
              <m:ctrlPr>
                <w:rPr>
                  <w:rFonts w:ascii="Cambria Math" w:hAnsi="Cambria Math"/>
                  <w:i/>
                </w:rPr>
              </m:ctrlPr>
            </m:e>
          </m:eqArr>
        </m:oMath>
      </m:oMathPara>
    </w:p>
    <w:p w14:paraId="0FC489FE" w14:textId="77777777" w:rsidR="0059263C" w:rsidRPr="00664A9F" w:rsidRDefault="0059263C" w:rsidP="0059263C">
      <w:pPr>
        <w:rPr>
          <w:rFonts w:ascii="Times" w:eastAsiaTheme="minorEastAsia" w:hAnsi="Times" w:cs="Times New Roman"/>
          <w:bCs/>
        </w:rPr>
      </w:pPr>
    </w:p>
    <w:p w14:paraId="344F381F" w14:textId="3D26D9D1" w:rsidR="00364CB3" w:rsidRDefault="00364CB3" w:rsidP="0059263C">
      <w:pPr>
        <w:rPr>
          <w:rFonts w:ascii="Times" w:hAnsi="Times" w:cs="Times New Roman"/>
        </w:rPr>
      </w:pPr>
      <w:proofErr w:type="gramStart"/>
      <w:r>
        <w:rPr>
          <w:rFonts w:ascii="Times" w:hAnsi="Times" w:cs="Times New Roman"/>
        </w:rPr>
        <w:t>where</w:t>
      </w:r>
      <w:proofErr w:type="gramEnd"/>
    </w:p>
    <w:p w14:paraId="167F0B2F" w14:textId="77777777" w:rsidR="00364CB3" w:rsidRDefault="00364CB3" w:rsidP="0059263C">
      <w:pPr>
        <w:rPr>
          <w:rFonts w:ascii="Times" w:hAnsi="Times" w:cs="Times New Roman"/>
        </w:rPr>
      </w:pPr>
    </w:p>
    <w:p w14:paraId="5EA2FFB2" w14:textId="5130F3F9" w:rsidR="00364CB3" w:rsidRDefault="005B4383" w:rsidP="0059263C">
      <w:pPr>
        <w:rPr>
          <w:rFonts w:ascii="Times" w:hAnsi="Times" w:cs="Times New Roman"/>
        </w:rPr>
      </w:pPr>
      <m:oMathPara>
        <m:oMath>
          <m:eqArr>
            <m:eqArrPr>
              <m:maxDist m:val="1"/>
              <m:ctrlPr>
                <w:rPr>
                  <w:rFonts w:ascii="Cambria Math" w:hAnsi="Cambria Math"/>
                  <w:b/>
                  <w:i/>
                </w:rPr>
              </m:ctrlPr>
            </m:eqArrPr>
            <m:e>
              <m:r>
                <m:rPr>
                  <m:sty m:val="b"/>
                </m:rPr>
                <w:rPr>
                  <w:rFonts w:ascii="Cambria Math" w:hAnsi="Cambria Math"/>
                </w:rPr>
                <m:t>G=</m:t>
              </m:r>
              <m:f>
                <m:fPr>
                  <m:ctrlPr>
                    <w:rPr>
                      <w:rFonts w:ascii="Cambria Math" w:eastAsiaTheme="minorEastAsia" w:hAnsi="Cambria Math" w:cs="Times New Roman"/>
                      <w:i/>
                    </w:rPr>
                  </m:ctrlPr>
                </m:fPr>
                <m:num>
                  <m:r>
                    <m:rPr>
                      <m:sty m:val="p"/>
                    </m:rPr>
                    <w:rPr>
                      <w:rFonts w:ascii="Cambria Math" w:hAnsi="Cambria Math"/>
                    </w:rPr>
                    <m:t>∂</m:t>
                  </m:r>
                  <m:acc>
                    <m:accPr>
                      <m:ctrlPr>
                        <w:rPr>
                          <w:rFonts w:ascii="Cambria Math" w:eastAsiaTheme="minorEastAsia" w:hAnsi="Cambria Math" w:cs="Times New Roman"/>
                          <w:b/>
                          <w:bCs/>
                          <w:i/>
                        </w:rPr>
                      </m:ctrlPr>
                    </m:accPr>
                    <m:e>
                      <m:r>
                        <m:rPr>
                          <m:sty m:val="bi"/>
                        </m:rPr>
                        <w:rPr>
                          <w:rFonts w:ascii="Cambria Math" w:eastAsiaTheme="minorEastAsia" w:hAnsi="Cambria Math" w:cs="Times New Roman"/>
                        </w:rPr>
                        <m:t>x</m:t>
                      </m:r>
                      <m:ctrlPr>
                        <w:rPr>
                          <w:rFonts w:ascii="Cambria Math" w:hAnsi="Cambria Math"/>
                        </w:rPr>
                      </m:ctrlPr>
                    </m:e>
                  </m:acc>
                </m:num>
                <m:den>
                  <m:r>
                    <w:rPr>
                      <w:rFonts w:ascii="Cambria Math" w:eastAsiaTheme="minorEastAsia" w:hAnsi="Cambria Math" w:cs="Times New Roman"/>
                    </w:rPr>
                    <m:t>∂</m:t>
                  </m:r>
                  <m:r>
                    <m:rPr>
                      <m:sty m:val="bi"/>
                    </m:rPr>
                    <w:rPr>
                      <w:rFonts w:ascii="Cambria Math" w:eastAsiaTheme="minorEastAsia" w:hAnsi="Cambria Math" w:cs="Times New Roman"/>
                    </w:rPr>
                    <m:t>y</m:t>
                  </m:r>
                </m:den>
              </m:f>
              <m:r>
                <m:rPr>
                  <m:sty m:val="bi"/>
                </m:rP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r>
                            <m:rPr>
                              <m:sty m:val="b"/>
                            </m:rPr>
                            <w:rPr>
                              <w:rFonts w:ascii="Cambria Math" w:eastAsiaTheme="minorEastAsia" w:hAnsi="Cambria Math" w:cs="Times New Roman"/>
                            </w:rPr>
                            <m:t>K</m:t>
                          </m:r>
                        </m:e>
                        <m:sup>
                          <m:r>
                            <m:rPr>
                              <m:sty m:val="p"/>
                            </m:rPr>
                            <w:rPr>
                              <w:rFonts w:ascii="Cambria Math" w:eastAsiaTheme="minorEastAsia" w:hAnsi="Cambria Math" w:cs="Times New Roman"/>
                            </w:rPr>
                            <m:t>T</m:t>
                          </m:r>
                        </m:sup>
                      </m:sSup>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S</m:t>
                          </m:r>
                        </m:e>
                        <m:sub>
                          <m:r>
                            <m:rPr>
                              <m:sty m:val="p"/>
                            </m:rPr>
                            <w:rPr>
                              <w:rFonts w:ascii="Cambria Math" w:eastAsiaTheme="minorEastAsia" w:hAnsi="Cambria Math" w:cs="Times New Roman"/>
                            </w:rPr>
                            <m:t>O</m:t>
                          </m:r>
                        </m:sub>
                        <m:sup>
                          <m:r>
                            <m:rPr>
                              <m:sty m:val="p"/>
                            </m:rPr>
                            <w:rPr>
                              <w:rFonts w:ascii="Cambria Math" w:eastAsiaTheme="minorEastAsia" w:hAnsi="Cambria Math" w:cs="Times New Roman"/>
                            </w:rPr>
                            <m:t>-1</m:t>
                          </m:r>
                        </m:sup>
                      </m:sSubSup>
                      <m:r>
                        <m:rPr>
                          <m:sty m:val="b"/>
                        </m:rPr>
                        <w:rPr>
                          <w:rFonts w:ascii="Cambria Math" w:eastAsiaTheme="minorEastAsia" w:hAnsi="Cambria Math" w:cs="Times New Roman"/>
                        </w:rPr>
                        <m:t>K</m:t>
                      </m:r>
                      <m:r>
                        <m:rPr>
                          <m:sty m:val="p"/>
                        </m:rPr>
                        <w:rPr>
                          <w:rFonts w:ascii="Cambria Math" w:eastAsiaTheme="minorEastAsia" w:hAnsi="Cambria Math" w:cs="Times New Roman"/>
                        </w:rPr>
                        <m:t>+</m:t>
                      </m:r>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S</m:t>
                          </m:r>
                        </m:e>
                        <m:sub>
                          <m:r>
                            <m:rPr>
                              <m:sty m:val="p"/>
                            </m:rPr>
                            <w:rPr>
                              <w:rFonts w:ascii="Cambria Math" w:eastAsiaTheme="minorEastAsia" w:hAnsi="Cambria Math" w:cs="Times New Roman"/>
                            </w:rPr>
                            <m:t>A</m:t>
                          </m:r>
                        </m:sub>
                        <m:sup>
                          <m:r>
                            <m:rPr>
                              <m:sty m:val="p"/>
                            </m:rPr>
                            <w:rPr>
                              <w:rFonts w:ascii="Cambria Math" w:eastAsiaTheme="minorEastAsia" w:hAnsi="Cambria Math" w:cs="Times New Roman"/>
                            </w:rPr>
                            <m:t>-1</m:t>
                          </m:r>
                        </m:sup>
                      </m:sSubSup>
                    </m:e>
                  </m:d>
                </m:e>
                <m:sup>
                  <m:r>
                    <w:rPr>
                      <w:rFonts w:ascii="Cambria Math" w:eastAsiaTheme="minorEastAsia" w:hAnsi="Cambria Math" w:cs="Times New Roman"/>
                    </w:rPr>
                    <m:t>-1</m:t>
                  </m:r>
                </m:sup>
              </m:sSup>
              <m:sSup>
                <m:sSupPr>
                  <m:ctrlPr>
                    <w:rPr>
                      <w:rFonts w:ascii="Cambria Math" w:hAnsi="Cambria Math"/>
                      <w:i/>
                    </w:rPr>
                  </m:ctrlPr>
                </m:sSupPr>
                <m:e>
                  <m:r>
                    <m:rPr>
                      <m:sty m:val="b"/>
                    </m:rPr>
                    <w:rPr>
                      <w:rFonts w:ascii="Cambria Math" w:hAnsi="Cambria Math"/>
                    </w:rPr>
                    <m:t>K</m:t>
                  </m:r>
                  <m:ctrlPr>
                    <w:rPr>
                      <w:rFonts w:ascii="Cambria Math" w:hAnsi="Cambria Math"/>
                      <w:b/>
                      <w:bCs/>
                      <w:iCs/>
                    </w:rPr>
                  </m:ctrlPr>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O</m:t>
                  </m:r>
                  <m:ctrlPr>
                    <w:rPr>
                      <w:rFonts w:ascii="Cambria Math" w:hAnsi="Cambria Math"/>
                      <w:iCs/>
                    </w:rPr>
                  </m:ctrlPr>
                </m:sub>
                <m:sup>
                  <m:r>
                    <w:rPr>
                      <w:rFonts w:ascii="Cambria Math" w:hAnsi="Cambria Math"/>
                    </w:rPr>
                    <m:t>-1</m:t>
                  </m:r>
                </m:sup>
              </m:sSubSup>
              <m:r>
                <w:rPr>
                  <w:rFonts w:ascii="Cambria Math" w:hAnsi="Cambria Math"/>
                </w:rPr>
                <m:t>=</m:t>
              </m:r>
              <m:sSub>
                <m:sSubPr>
                  <m:ctrlPr>
                    <w:rPr>
                      <w:rFonts w:ascii="Cambria Math" w:hAnsi="Cambria Math"/>
                      <w:iCs/>
                    </w:rPr>
                  </m:ctrlPr>
                </m:sSubPr>
                <m:e>
                  <m:r>
                    <m:rPr>
                      <m:sty m:val="b"/>
                    </m:rPr>
                    <w:rPr>
                      <w:rFonts w:ascii="Cambria Math" w:hAnsi="Cambria Math"/>
                    </w:rPr>
                    <m:t>S</m:t>
                  </m:r>
                  <m:ctrlPr>
                    <w:rPr>
                      <w:rFonts w:ascii="Cambria Math" w:hAnsi="Cambria Math"/>
                      <w:b/>
                      <w:bCs/>
                      <w:iCs/>
                    </w:rPr>
                  </m:ctrlPr>
                </m:e>
                <m:sub>
                  <m:r>
                    <m:rPr>
                      <m:sty m:val="p"/>
                    </m:rPr>
                    <w:rPr>
                      <w:rFonts w:ascii="Cambria Math" w:hAnsi="Cambria Math"/>
                    </w:rPr>
                    <m:t>A</m:t>
                  </m:r>
                </m:sub>
              </m:sSub>
              <m:sSup>
                <m:sSupPr>
                  <m:ctrlPr>
                    <w:rPr>
                      <w:rFonts w:ascii="Cambria Math" w:hAnsi="Cambria Math"/>
                      <w:b/>
                      <w:bCs/>
                      <w:i/>
                    </w:rPr>
                  </m:ctrlPr>
                </m:sSupPr>
                <m:e>
                  <m:r>
                    <m:rPr>
                      <m:sty m:val="b"/>
                    </m:rPr>
                    <w:rPr>
                      <w:rFonts w:ascii="Cambria Math" w:hAnsi="Cambria Math"/>
                    </w:rPr>
                    <m:t>K</m:t>
                  </m:r>
                  <m:ctrlPr>
                    <w:rPr>
                      <w:rFonts w:ascii="Cambria Math" w:hAnsi="Cambria Math"/>
                      <w:b/>
                      <w:bCs/>
                      <w:iCs/>
                    </w:rPr>
                  </m:ctrlPr>
                </m:e>
                <m:sup>
                  <m:r>
                    <m:rPr>
                      <m:sty m:val="p"/>
                    </m:rP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b"/>
                        </m:rPr>
                        <w:rPr>
                          <w:rFonts w:ascii="Cambria Math" w:hAnsi="Cambria Math"/>
                        </w:rPr>
                        <m:t>K</m:t>
                      </m:r>
                      <m:sSub>
                        <m:sSubPr>
                          <m:ctrlPr>
                            <w:rPr>
                              <w:rFonts w:ascii="Cambria Math" w:hAnsi="Cambria Math"/>
                              <w:iCs/>
                            </w:rPr>
                          </m:ctrlPr>
                        </m:sSubPr>
                        <m:e>
                          <m:r>
                            <m:rPr>
                              <m:sty m:val="b"/>
                            </m:rPr>
                            <w:rPr>
                              <w:rFonts w:ascii="Cambria Math" w:hAnsi="Cambria Math"/>
                            </w:rPr>
                            <m:t>S</m:t>
                          </m:r>
                        </m:e>
                        <m:sub>
                          <m:r>
                            <m:rPr>
                              <m:sty m:val="p"/>
                            </m:rPr>
                            <w:rPr>
                              <w:rFonts w:ascii="Cambria Math" w:hAnsi="Cambria Math"/>
                            </w:rPr>
                            <m:t>A</m:t>
                          </m:r>
                        </m:sub>
                      </m:sSub>
                      <m:sSup>
                        <m:sSupPr>
                          <m:ctrlPr>
                            <w:rPr>
                              <w:rFonts w:ascii="Cambria Math" w:hAnsi="Cambria Math"/>
                              <w:iCs/>
                            </w:rPr>
                          </m:ctrlPr>
                        </m:sSupPr>
                        <m:e>
                          <m:r>
                            <m:rPr>
                              <m:sty m:val="b"/>
                            </m:rPr>
                            <w:rPr>
                              <w:rFonts w:ascii="Cambria Math" w:hAnsi="Cambria Math"/>
                            </w:rPr>
                            <m:t>K</m:t>
                          </m:r>
                        </m:e>
                        <m:sup>
                          <m:r>
                            <m:rPr>
                              <m:sty m:val="p"/>
                            </m:rPr>
                            <w:rPr>
                              <w:rFonts w:ascii="Cambria Math" w:hAnsi="Cambria Math"/>
                            </w:rPr>
                            <m:t>T</m:t>
                          </m:r>
                        </m:sup>
                      </m:sSup>
                      <m:r>
                        <m:rPr>
                          <m:sty m:val="p"/>
                        </m:rPr>
                        <w:rPr>
                          <w:rFonts w:ascii="Cambria Math" w:hAnsi="Cambria Math"/>
                        </w:rPr>
                        <m:t>+</m:t>
                      </m:r>
                      <m:sSub>
                        <m:sSubPr>
                          <m:ctrlPr>
                            <w:rPr>
                              <w:rFonts w:ascii="Cambria Math" w:hAnsi="Cambria Math"/>
                              <w:iCs/>
                            </w:rPr>
                          </m:ctrlPr>
                        </m:sSubPr>
                        <m:e>
                          <m:r>
                            <m:rPr>
                              <m:sty m:val="b"/>
                            </m:rPr>
                            <w:rPr>
                              <w:rFonts w:ascii="Cambria Math" w:hAnsi="Cambria Math"/>
                            </w:rPr>
                            <m:t>S</m:t>
                          </m:r>
                        </m:e>
                        <m:sub>
                          <m:r>
                            <m:rPr>
                              <m:sty m:val="p"/>
                            </m:rPr>
                            <w:rPr>
                              <w:rFonts w:ascii="Cambria Math" w:hAnsi="Cambria Math"/>
                            </w:rPr>
                            <m:t>O</m:t>
                          </m:r>
                        </m:sub>
                      </m:sSub>
                    </m:e>
                  </m:d>
                </m:e>
                <m:sup>
                  <m:r>
                    <w:rPr>
                      <w:rFonts w:ascii="Cambria Math" w:hAnsi="Cambria Math"/>
                    </w:rPr>
                    <m:t>-1</m:t>
                  </m:r>
                </m:sup>
              </m:sSup>
              <m:r>
                <w:rPr>
                  <w:rFonts w:ascii="Cambria Math" w:hAnsi="Cambria Math"/>
                </w:rPr>
                <m:t>#(4)</m:t>
              </m:r>
              <m:ctrlPr>
                <w:rPr>
                  <w:rFonts w:ascii="Cambria Math" w:hAnsi="Cambria Math"/>
                  <w:i/>
                </w:rPr>
              </m:ctrlPr>
            </m:e>
          </m:eqArr>
        </m:oMath>
      </m:oMathPara>
    </w:p>
    <w:p w14:paraId="3D1FE4C5" w14:textId="77777777" w:rsidR="00364CB3" w:rsidRDefault="00364CB3" w:rsidP="0059263C">
      <w:pPr>
        <w:rPr>
          <w:rFonts w:ascii="Times" w:eastAsiaTheme="minorEastAsia" w:hAnsi="Times" w:cs="Times New Roman"/>
        </w:rPr>
      </w:pPr>
    </w:p>
    <w:p w14:paraId="140C96E3" w14:textId="31231576" w:rsidR="00364CB3" w:rsidRDefault="00364CB3" w:rsidP="0059263C">
      <w:pPr>
        <w:rPr>
          <w:rFonts w:ascii="Times" w:eastAsiaTheme="minorEastAsia" w:hAnsi="Times" w:cs="Times New Roman"/>
          <w:bCs/>
        </w:rPr>
      </w:pPr>
      <w:r>
        <w:rPr>
          <w:rFonts w:ascii="Times" w:eastAsiaTheme="minorEastAsia" w:hAnsi="Times" w:cs="Times New Roman"/>
        </w:rPr>
        <w:t>is the gain matrix that represents the sensitivity of the posterior emissions to the observations.</w:t>
      </w:r>
      <w:r w:rsidR="00C80C1F">
        <w:rPr>
          <w:rFonts w:ascii="Times" w:eastAsiaTheme="minorEastAsia" w:hAnsi="Times" w:cs="Times New Roman"/>
        </w:rPr>
        <w:t xml:space="preserve"> </w:t>
      </w:r>
      <w:r w:rsidR="00F95B7A">
        <w:rPr>
          <w:rFonts w:ascii="Times" w:eastAsiaTheme="minorEastAsia" w:hAnsi="Times" w:cs="Times New Roman"/>
        </w:rPr>
        <w:t xml:space="preserve">The relative decrease in error </w:t>
      </w:r>
      <w:r w:rsidR="00F95B7A">
        <w:rPr>
          <w:rFonts w:ascii="Times" w:eastAsiaTheme="minorEastAsia" w:hAnsi="Times" w:cs="Times New Roman"/>
          <w:bCs/>
        </w:rPr>
        <w:t xml:space="preserve">is quantified by the averaging kernel </w:t>
      </w:r>
      <w:commentRangeStart w:id="6"/>
      <m:oMath>
        <m:r>
          <m:rPr>
            <m:sty m:val="b"/>
          </m:rPr>
          <w:rPr>
            <w:rFonts w:ascii="Cambria Math" w:hAnsi="Cambria Math"/>
          </w:rPr>
          <m:t>A=</m:t>
        </m:r>
        <m:r>
          <m:rPr>
            <m:sty m:val="b"/>
          </m:rPr>
          <w:rPr>
            <w:rFonts w:ascii="Cambria Math" w:eastAsiaTheme="minorEastAsia" w:hAnsi="Cambria Math" w:cs="Times New Roman"/>
          </w:rPr>
          <m:t>I-</m:t>
        </m:r>
        <m:acc>
          <m:accPr>
            <m:ctrlPr>
              <w:rPr>
                <w:rFonts w:ascii="Cambria Math" w:eastAsiaTheme="minorEastAsia" w:hAnsi="Cambria Math" w:cs="Times New Roman"/>
                <w:b/>
                <w:iCs/>
              </w:rPr>
            </m:ctrlPr>
          </m:accPr>
          <m:e>
            <m:r>
              <m:rPr>
                <m:sty m:val="b"/>
              </m:rPr>
              <w:rPr>
                <w:rFonts w:ascii="Cambria Math" w:eastAsiaTheme="minorEastAsia" w:hAnsi="Cambria Math" w:cs="Times New Roman"/>
              </w:rPr>
              <m:t>S</m:t>
            </m:r>
          </m:e>
        </m:acc>
        <m:sSubSup>
          <m:sSubSupPr>
            <m:ctrlPr>
              <w:rPr>
                <w:rFonts w:ascii="Cambria Math" w:eastAsiaTheme="minorEastAsia" w:hAnsi="Cambria Math" w:cs="Times New Roman"/>
                <w:b/>
                <w:i/>
                <w:iCs/>
              </w:rPr>
            </m:ctrlPr>
          </m:sSubSupPr>
          <m:e>
            <m:r>
              <m:rPr>
                <m:sty m:val="b"/>
              </m:rPr>
              <w:rPr>
                <w:rFonts w:ascii="Cambria Math" w:eastAsiaTheme="minorEastAsia" w:hAnsi="Cambria Math" w:cs="Times New Roman"/>
              </w:rPr>
              <m:t>S</m:t>
            </m:r>
          </m:e>
          <m:sub>
            <m:r>
              <m:rPr>
                <m:sty m:val="p"/>
              </m:rPr>
              <w:rPr>
                <w:rFonts w:ascii="Cambria Math" w:eastAsiaTheme="minorEastAsia" w:hAnsi="Cambria Math" w:cs="Times New Roman"/>
              </w:rPr>
              <m:t>A</m:t>
            </m:r>
            <m:ctrlPr>
              <w:rPr>
                <w:rFonts w:ascii="Cambria Math" w:eastAsiaTheme="minorEastAsia" w:hAnsi="Cambria Math" w:cs="Times New Roman"/>
                <w:bCs/>
              </w:rPr>
            </m:ctrlPr>
          </m:sub>
          <m:sup>
            <m:r>
              <m:rPr>
                <m:sty m:val="p"/>
              </m:rPr>
              <w:rPr>
                <w:rFonts w:ascii="Cambria Math" w:eastAsiaTheme="minorEastAsia" w:hAnsi="Cambria Math" w:cs="Times New Roman"/>
              </w:rPr>
              <m:t>-1</m:t>
            </m:r>
            <m:ctrlPr>
              <w:rPr>
                <w:rFonts w:ascii="Cambria Math" w:eastAsiaTheme="minorEastAsia" w:hAnsi="Cambria Math" w:cs="Times New Roman"/>
                <w:bCs/>
              </w:rPr>
            </m:ctrlPr>
          </m:sup>
        </m:sSubSup>
      </m:oMath>
      <w:r w:rsidR="00F95B7A">
        <w:rPr>
          <w:rFonts w:ascii="Times" w:eastAsiaTheme="minorEastAsia" w:hAnsi="Times" w:cs="Times New Roman"/>
          <w:bCs/>
        </w:rPr>
        <w:t>, a measure of the information content of the observing system. The diagonal eleme</w:t>
      </w:r>
      <w:proofErr w:type="spellStart"/>
      <w:r w:rsidR="00F95B7A">
        <w:rPr>
          <w:rFonts w:ascii="Times" w:eastAsiaTheme="minorEastAsia" w:hAnsi="Times" w:cs="Times New Roman"/>
          <w:bCs/>
        </w:rPr>
        <w:t>nts</w:t>
      </w:r>
      <w:proofErr w:type="spellEnd"/>
      <w:r w:rsidR="00F95B7A">
        <w:rPr>
          <w:rFonts w:ascii="Times" w:eastAsiaTheme="minorEastAsia" w:hAnsi="Times" w:cs="Times New Roman"/>
          <w:bCs/>
        </w:rPr>
        <w:t xml:space="preserve"> of </w:t>
      </w:r>
      <m:oMath>
        <m:r>
          <m:rPr>
            <m:sty m:val="b"/>
          </m:rPr>
          <w:rPr>
            <w:rFonts w:ascii="Cambria Math" w:hAnsi="Cambria Math"/>
          </w:rPr>
          <m:t>A</m:t>
        </m:r>
      </m:oMath>
      <w:r w:rsidR="00F95B7A">
        <w:rPr>
          <w:rFonts w:ascii="Times" w:eastAsiaTheme="minorEastAsia" w:hAnsi="Times" w:cs="Times New Roman"/>
          <w:bCs/>
        </w:rPr>
        <w:t xml:space="preserve"> </w:t>
      </w:r>
      <w:commentRangeEnd w:id="6"/>
      <w:r w:rsidR="00AA625C">
        <w:rPr>
          <w:rStyle w:val="CommentReference"/>
        </w:rPr>
        <w:commentReference w:id="6"/>
      </w:r>
      <w:r w:rsidR="00F95B7A">
        <w:rPr>
          <w:rFonts w:ascii="Times" w:eastAsiaTheme="minorEastAsia" w:hAnsi="Times" w:cs="Times New Roman"/>
          <w:bCs/>
        </w:rPr>
        <w:t>are often referred to as the averaging kernel sensitivities and give the sensitivity of the posterior emissions to the true emissions in each grid box.</w:t>
      </w:r>
    </w:p>
    <w:p w14:paraId="29FB15A1" w14:textId="20797916" w:rsidR="00F07F72" w:rsidRDefault="00F07F72" w:rsidP="0059263C">
      <w:pPr>
        <w:rPr>
          <w:rFonts w:ascii="Times" w:eastAsiaTheme="minorEastAsia" w:hAnsi="Times" w:cs="Times New Roman"/>
          <w:bCs/>
        </w:rPr>
      </w:pPr>
    </w:p>
    <w:p w14:paraId="48F57DCB" w14:textId="3B4E82DB" w:rsidR="00F07F72" w:rsidRDefault="00F07F72" w:rsidP="00F07F72">
      <w:pPr>
        <w:rPr>
          <w:rFonts w:ascii="Times" w:eastAsiaTheme="minorEastAsia" w:hAnsi="Times" w:cs="Times New Roman"/>
          <w:iCs/>
        </w:rPr>
      </w:pPr>
      <w:r>
        <w:rPr>
          <w:rFonts w:ascii="Times" w:eastAsiaTheme="minorEastAsia" w:hAnsi="Times" w:cs="Times New Roman"/>
          <w:iCs/>
        </w:rPr>
        <w:t xml:space="preserve">We </w:t>
      </w:r>
      <w:r w:rsidR="00814F93">
        <w:rPr>
          <w:rFonts w:ascii="Times" w:eastAsiaTheme="minorEastAsia" w:hAnsi="Times" w:cs="Times New Roman"/>
          <w:iCs/>
        </w:rPr>
        <w:t>solve the</w:t>
      </w:r>
      <w:r>
        <w:rPr>
          <w:rFonts w:ascii="Times" w:eastAsiaTheme="minorEastAsia" w:hAnsi="Times" w:cs="Times New Roman"/>
          <w:iCs/>
        </w:rPr>
        <w:t xml:space="preserve"> inversion assuming the “true” boundary condition is known and compare the resulting posterior emissions </w:t>
      </w:r>
      <m:oMath>
        <m:r>
          <m:rPr>
            <m:sty m:val="p"/>
          </m:rPr>
          <w:rPr>
            <w:rFonts w:ascii="Cambria Math" w:eastAsiaTheme="minorEastAsia" w:hAnsi="Cambria Math" w:cs="Times New Roman"/>
          </w:rPr>
          <m:t>Δ</m:t>
        </m:r>
        <m:sSub>
          <m:sSubPr>
            <m:ctrlPr>
              <w:rPr>
                <w:rFonts w:ascii="Cambria Math" w:eastAsiaTheme="minorEastAsia" w:hAnsi="Cambria Math" w:cs="Times New Roman"/>
                <w:iCs/>
              </w:rPr>
            </m:ctrlPr>
          </m:sSubPr>
          <m:e>
            <m:acc>
              <m:accPr>
                <m:ctrlPr>
                  <w:rPr>
                    <w:rFonts w:ascii="Cambria Math" w:eastAsiaTheme="minorEastAsia" w:hAnsi="Cambria Math" w:cs="Times New Roman"/>
                    <w:b/>
                    <w:bCs/>
                  </w:rPr>
                </m:ctrlPr>
              </m:accPr>
              <m:e>
                <m:r>
                  <m:rPr>
                    <m:sty m:val="bi"/>
                  </m:rPr>
                  <w:rPr>
                    <w:rFonts w:ascii="Cambria Math" w:eastAsiaTheme="minorEastAsia" w:hAnsi="Cambria Math" w:cs="Times New Roman"/>
                  </w:rPr>
                  <m:t>x</m:t>
                </m:r>
              </m:e>
            </m:acc>
          </m:e>
          <m:sub>
            <m:r>
              <m:rPr>
                <m:sty m:val="p"/>
              </m:rPr>
              <w:rPr>
                <w:rFonts w:ascii="Cambria Math" w:eastAsiaTheme="minorEastAsia" w:hAnsi="Cambria Math" w:cs="Times New Roman"/>
              </w:rPr>
              <m:t>true</m:t>
            </m:r>
          </m:sub>
        </m:sSub>
      </m:oMath>
      <w:r>
        <w:rPr>
          <w:rFonts w:ascii="Times" w:eastAsiaTheme="minorEastAsia" w:hAnsi="Times" w:cs="Times New Roman"/>
          <w:iCs/>
        </w:rPr>
        <w:t xml:space="preserve"> to the posterior emissions </w:t>
      </w:r>
      <m:oMath>
        <m:r>
          <m:rPr>
            <m:sty m:val="p"/>
          </m:rPr>
          <w:rPr>
            <w:rFonts w:ascii="Cambria Math" w:eastAsiaTheme="minorEastAsia" w:hAnsi="Cambria Math" w:cs="Times New Roman"/>
          </w:rPr>
          <m:t>Δ</m:t>
        </m:r>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e>
        </m:acc>
        <m:r>
          <w:rPr>
            <w:rFonts w:ascii="Cambria Math" w:eastAsiaTheme="minorEastAsia" w:hAnsi="Cambria Math" w:cs="Times New Roman"/>
          </w:rPr>
          <m:t xml:space="preserve"> </m:t>
        </m:r>
      </m:oMath>
      <w:r>
        <w:rPr>
          <w:rFonts w:ascii="Times" w:eastAsiaTheme="minorEastAsia" w:hAnsi="Times" w:cs="Times New Roman"/>
          <w:iCs/>
        </w:rPr>
        <w:t xml:space="preserve"> given by an inversion with a perturbed boundary condition. The sensitivity of the posterior emissions to the bo</w:t>
      </w:r>
      <w:proofErr w:type="spellStart"/>
      <w:r>
        <w:rPr>
          <w:rFonts w:ascii="Times" w:eastAsiaTheme="minorEastAsia" w:hAnsi="Times" w:cs="Times New Roman"/>
          <w:iCs/>
        </w:rPr>
        <w:t>undary</w:t>
      </w:r>
      <w:proofErr w:type="spellEnd"/>
      <w:r>
        <w:rPr>
          <w:rFonts w:ascii="Times" w:eastAsiaTheme="minorEastAsia" w:hAnsi="Times" w:cs="Times New Roman"/>
          <w:iCs/>
        </w:rPr>
        <w:t xml:space="preserve"> condition is then given by:</w:t>
      </w:r>
    </w:p>
    <w:p w14:paraId="0CE7B794" w14:textId="77777777" w:rsidR="00F07F72" w:rsidRDefault="00F07F72" w:rsidP="00F07F72">
      <w:pPr>
        <w:rPr>
          <w:rFonts w:ascii="Times" w:eastAsiaTheme="minorEastAsia" w:hAnsi="Times" w:cs="Times New Roman"/>
        </w:rPr>
      </w:pPr>
    </w:p>
    <w:p w14:paraId="307A72A5" w14:textId="2D40AF8A" w:rsidR="00F07F72" w:rsidRPr="00ED2CD8" w:rsidRDefault="005B4383" w:rsidP="00F07F72">
      <w:pPr>
        <w:rPr>
          <w:rFonts w:ascii="Times" w:eastAsiaTheme="minorEastAsia" w:hAnsi="Times" w:cs="Times New Roman"/>
        </w:rPr>
      </w:pPr>
      <m:oMathPara>
        <m:oMath>
          <m:eqArr>
            <m:eqArrPr>
              <m:maxDist m:val="1"/>
              <m:ctrlPr>
                <w:rPr>
                  <w:rFonts w:ascii="Cambria Math" w:eastAsiaTheme="minorEastAsia" w:hAnsi="Cambria Math" w:cs="Times New Roman"/>
                  <w:i/>
                </w:rPr>
              </m:ctrlPr>
            </m:eqArrPr>
            <m:e>
              <m:r>
                <m:rPr>
                  <m:sty m:val="p"/>
                </m:rPr>
                <w:rPr>
                  <w:rFonts w:ascii="Cambria Math" w:eastAsiaTheme="minorEastAsia" w:hAnsi="Cambria Math" w:cs="Times New Roman"/>
                </w:rPr>
                <m:t>Δ</m:t>
              </m:r>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e>
              </m:acc>
              <m:r>
                <w:rPr>
                  <w:rFonts w:ascii="Cambria Math" w:eastAsiaTheme="minorEastAsia" w:hAnsi="Cambria Math" w:cs="Times New Roman"/>
                </w:rPr>
                <m:t>=</m:t>
              </m:r>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e>
              </m:acc>
              <m:r>
                <w:rPr>
                  <w:rFonts w:ascii="Cambria Math" w:eastAsiaTheme="minorEastAsia" w:hAnsi="Cambria Math" w:cs="Times New Roman"/>
                </w:rPr>
                <m:t>-</m:t>
              </m:r>
              <m:sSub>
                <m:sSubPr>
                  <m:ctrlPr>
                    <w:rPr>
                      <w:rFonts w:ascii="Cambria Math" w:eastAsiaTheme="minorEastAsia" w:hAnsi="Cambria Math" w:cs="Times New Roman"/>
                      <w:iCs/>
                    </w:rPr>
                  </m:ctrlPr>
                </m:sSubPr>
                <m:e>
                  <m:acc>
                    <m:accPr>
                      <m:ctrlPr>
                        <w:rPr>
                          <w:rFonts w:ascii="Cambria Math" w:eastAsiaTheme="minorEastAsia" w:hAnsi="Cambria Math" w:cs="Times New Roman"/>
                          <w:b/>
                          <w:bCs/>
                        </w:rPr>
                      </m:ctrlPr>
                    </m:accPr>
                    <m:e>
                      <m:r>
                        <m:rPr>
                          <m:sty m:val="bi"/>
                        </m:rPr>
                        <w:rPr>
                          <w:rFonts w:ascii="Cambria Math" w:eastAsiaTheme="minorEastAsia" w:hAnsi="Cambria Math" w:cs="Times New Roman"/>
                        </w:rPr>
                        <m:t>x</m:t>
                      </m:r>
                    </m:e>
                  </m:acc>
                </m:e>
                <m:sub>
                  <m:r>
                    <m:rPr>
                      <m:sty m:val="p"/>
                    </m:rPr>
                    <w:rPr>
                      <w:rFonts w:ascii="Cambria Math" w:eastAsiaTheme="minorEastAsia" w:hAnsi="Cambria Math" w:cs="Times New Roman"/>
                    </w:rPr>
                    <m:t>true</m:t>
                  </m:r>
                </m:sub>
              </m:sSub>
              <m:r>
                <w:rPr>
                  <w:rFonts w:ascii="Cambria Math" w:eastAsiaTheme="minorEastAsia" w:hAnsi="Cambria Math" w:cs="Times New Roman"/>
                </w:rPr>
                <m:t>=</m:t>
              </m:r>
              <m:r>
                <m:rPr>
                  <m:sty m:val="p"/>
                </m:rPr>
                <w:rPr>
                  <w:rFonts w:ascii="Cambria Math" w:eastAsiaTheme="minorEastAsia" w:hAnsi="Cambria Math" w:cs="Times New Roman"/>
                </w:rPr>
                <m:t>-</m:t>
              </m:r>
              <m:r>
                <m:rPr>
                  <m:sty m:val="b"/>
                </m:rPr>
                <w:rPr>
                  <w:rFonts w:ascii="Cambria Math" w:eastAsiaTheme="minorEastAsia" w:hAnsi="Cambria Math" w:cs="Times New Roman"/>
                </w:rPr>
                <m:t>G</m:t>
              </m:r>
              <m:d>
                <m:dPr>
                  <m:ctrlPr>
                    <w:rPr>
                      <w:rFonts w:ascii="Cambria Math" w:eastAsiaTheme="minorEastAsia" w:hAnsi="Cambria Math" w:cs="Times New Roman"/>
                      <w:b/>
                      <w:bCs/>
                    </w:rPr>
                  </m:ctrlPr>
                </m:dPr>
                <m:e>
                  <m:r>
                    <m:rPr>
                      <m:sty m:val="bi"/>
                    </m:rPr>
                    <w:rPr>
                      <w:rFonts w:ascii="Cambria Math" w:eastAsiaTheme="minorEastAsia" w:hAnsi="Cambria Math" w:cs="Times New Roman"/>
                    </w:rPr>
                    <m:t>c-</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p"/>
                        </m:rPr>
                        <w:rPr>
                          <w:rFonts w:ascii="Cambria Math" w:eastAsiaTheme="minorEastAsia" w:hAnsi="Cambria Math" w:cs="Times New Roman"/>
                        </w:rPr>
                        <m:t>true</m:t>
                      </m:r>
                    </m:sub>
                  </m:sSub>
                  <m:ctrlPr>
                    <w:rPr>
                      <w:rFonts w:ascii="Cambria Math" w:eastAsiaTheme="minorEastAsia" w:hAnsi="Cambria Math" w:cs="Times New Roman"/>
                      <w:i/>
                    </w:rPr>
                  </m:ctrlPr>
                </m:e>
              </m:d>
              <m:r>
                <w:rPr>
                  <w:rFonts w:ascii="Cambria Math" w:eastAsiaTheme="minorEastAsia" w:hAnsi="Cambria Math" w:cs="Times New Roman"/>
                </w:rPr>
                <m:t>,#</m:t>
              </m:r>
              <w:commentRangeStart w:id="7"/>
              <w:commentRangeEnd w:id="7"/>
              <m:r>
                <m:rPr>
                  <m:sty m:val="p"/>
                </m:rPr>
                <w:rPr>
                  <w:rStyle w:val="CommentReference"/>
                </w:rPr>
                <w:commentReference w:id="7"/>
              </m:r>
              <m:d>
                <m:dPr>
                  <m:ctrlPr>
                    <w:rPr>
                      <w:rFonts w:ascii="Cambria Math" w:eastAsiaTheme="minorEastAsia" w:hAnsi="Cambria Math" w:cs="Times New Roman"/>
                      <w:i/>
                    </w:rPr>
                  </m:ctrlPr>
                </m:dPr>
                <m:e>
                  <m:r>
                    <w:rPr>
                      <w:rFonts w:ascii="Cambria Math" w:eastAsiaTheme="minorEastAsia" w:hAnsi="Cambria Math" w:cs="Times New Roman"/>
                    </w:rPr>
                    <m:t>5</m:t>
                  </m:r>
                </m:e>
              </m:d>
            </m:e>
          </m:eqArr>
        </m:oMath>
      </m:oMathPara>
    </w:p>
    <w:p w14:paraId="648D0186" w14:textId="77777777" w:rsidR="00F07F72" w:rsidRDefault="00F07F72" w:rsidP="00F07F72">
      <w:pPr>
        <w:rPr>
          <w:rFonts w:ascii="Times" w:eastAsiaTheme="minorEastAsia" w:hAnsi="Times" w:cs="Times New Roman"/>
        </w:rPr>
      </w:pPr>
    </w:p>
    <w:p w14:paraId="2B7999B3" w14:textId="4F4C3CE0" w:rsidR="00F07F72" w:rsidRPr="00C80C1F" w:rsidRDefault="00F07F72" w:rsidP="00F07F72">
      <w:pPr>
        <w:rPr>
          <w:rFonts w:ascii="Times" w:eastAsiaTheme="minorEastAsia" w:hAnsi="Times" w:cs="Times New Roman"/>
        </w:rPr>
      </w:pPr>
      <w:r>
        <w:rPr>
          <w:rFonts w:ascii="Times" w:eastAsiaTheme="minorEastAsia" w:hAnsi="Times" w:cs="Times New Roman"/>
        </w:rPr>
        <w:t xml:space="preserve">where </w:t>
      </w:r>
      <m:oMath>
        <m:r>
          <m:rPr>
            <m:sty m:val="bi"/>
          </m:rPr>
          <w:rPr>
            <w:rFonts w:ascii="Cambria Math" w:eastAsiaTheme="minorEastAsia" w:hAnsi="Cambria Math" w:cs="Times New Roman"/>
          </w:rPr>
          <m:t>c</m:t>
        </m:r>
      </m:oMath>
      <w:r>
        <w:rPr>
          <w:rFonts w:ascii="Times" w:eastAsiaTheme="minorEastAsia" w:hAnsi="Times" w:cs="Times New Roman"/>
          <w:iCs/>
        </w:rPr>
        <w:t xml:space="preserve"> and </w:t>
      </w: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c</m:t>
            </m:r>
          </m:e>
          <m:sub>
            <m:r>
              <m:rPr>
                <m:sty m:val="p"/>
              </m:rPr>
              <w:rPr>
                <w:rFonts w:ascii="Cambria Math" w:eastAsiaTheme="minorEastAsia" w:hAnsi="Cambria Math" w:cs="Times New Roman"/>
              </w:rPr>
              <m:t>true</m:t>
            </m:r>
          </m:sub>
        </m:sSub>
      </m:oMath>
      <w:r>
        <w:rPr>
          <w:rFonts w:ascii="Times" w:eastAsiaTheme="minorEastAsia" w:hAnsi="Times" w:cs="Times New Roman"/>
          <w:iCs/>
        </w:rPr>
        <w:t xml:space="preserve"> are the constants associated with the perturbed and true boundary conditio</w:t>
      </w:r>
      <w:r>
        <w:rPr>
          <w:rFonts w:ascii="Times" w:eastAsiaTheme="minorEastAsia" w:hAnsi="Times" w:cs="Times New Roman"/>
        </w:rPr>
        <w:t>ns, respectively, calculated for an inversion that does not optimize the boundary condition. This solution holds in inversions that both do and do not optimize the boundary condition.</w:t>
      </w:r>
    </w:p>
    <w:p w14:paraId="3DFEA1F6" w14:textId="0B9829E5" w:rsidR="0059263C" w:rsidRPr="00364CB3" w:rsidRDefault="0059263C" w:rsidP="0059263C">
      <w:pPr>
        <w:rPr>
          <w:rFonts w:ascii="Times" w:eastAsiaTheme="minorEastAsia" w:hAnsi="Times" w:cs="Times New Roman"/>
          <w:b/>
        </w:rPr>
      </w:pPr>
    </w:p>
    <w:p w14:paraId="678BDEE0" w14:textId="5F4EB233" w:rsidR="00364CB3" w:rsidRDefault="00364CB3" w:rsidP="0059263C">
      <w:pPr>
        <w:rPr>
          <w:rFonts w:ascii="Times" w:eastAsiaTheme="minorEastAsia" w:hAnsi="Times" w:cs="Times New Roman"/>
          <w:b/>
          <w:bCs/>
          <w:iCs/>
        </w:rPr>
      </w:pPr>
      <w:r w:rsidRPr="007A237D">
        <w:rPr>
          <w:rFonts w:ascii="Times" w:eastAsiaTheme="minorEastAsia" w:hAnsi="Times" w:cs="Times New Roman"/>
          <w:b/>
          <w:bCs/>
          <w:iCs/>
        </w:rPr>
        <w:t>3.</w:t>
      </w:r>
      <w:r w:rsidR="007A237D">
        <w:rPr>
          <w:rFonts w:ascii="Times" w:eastAsiaTheme="minorEastAsia" w:hAnsi="Times" w:cs="Times New Roman"/>
          <w:b/>
          <w:bCs/>
          <w:iCs/>
        </w:rPr>
        <w:t xml:space="preserve"> </w:t>
      </w:r>
      <w:r w:rsidR="00F07F72">
        <w:rPr>
          <w:rFonts w:ascii="Times" w:eastAsiaTheme="minorEastAsia" w:hAnsi="Times" w:cs="Times New Roman"/>
          <w:b/>
          <w:bCs/>
          <w:iCs/>
        </w:rPr>
        <w:t>Sensitivity of the posterior to the b</w:t>
      </w:r>
      <w:r w:rsidR="00B44161">
        <w:rPr>
          <w:rFonts w:ascii="Times" w:eastAsiaTheme="minorEastAsia" w:hAnsi="Times" w:cs="Times New Roman"/>
          <w:b/>
          <w:bCs/>
          <w:iCs/>
        </w:rPr>
        <w:t>oundary condition</w:t>
      </w:r>
    </w:p>
    <w:p w14:paraId="1206CA26" w14:textId="02A0EF11" w:rsidR="00BB439D" w:rsidRPr="00F07F72" w:rsidRDefault="00F07F72" w:rsidP="00B44161">
      <w:pPr>
        <w:rPr>
          <w:rFonts w:ascii="Times" w:eastAsiaTheme="minorEastAsia" w:hAnsi="Times" w:cs="Times New Roman"/>
        </w:rPr>
      </w:pPr>
      <w:r>
        <w:rPr>
          <w:rFonts w:ascii="Times" w:eastAsiaTheme="minorEastAsia" w:hAnsi="Times" w:cs="Times New Roman"/>
          <w:iCs/>
        </w:rPr>
        <w:t xml:space="preserve">We show how equation (5) and the gain matrix </w:t>
      </w:r>
      <m:oMath>
        <m:r>
          <m:rPr>
            <m:sty m:val="b"/>
          </m:rPr>
          <w:rPr>
            <w:rFonts w:ascii="Cambria Math" w:eastAsiaTheme="minorEastAsia" w:hAnsi="Cambria Math" w:cs="Times New Roman"/>
          </w:rPr>
          <m:t>G</m:t>
        </m:r>
      </m:oMath>
      <w:r>
        <w:rPr>
          <w:rFonts w:ascii="Times" w:eastAsiaTheme="minorEastAsia" w:hAnsi="Times" w:cs="Times New Roman"/>
          <w:iCs/>
        </w:rPr>
        <w:t xml:space="preserve"> can be used to predict and correct the influence of boundary conditions on posterior emissions in a series of inverse analyses.</w:t>
      </w:r>
      <w:r>
        <w:rPr>
          <w:rFonts w:ascii="Times" w:eastAsiaTheme="minorEastAsia" w:hAnsi="Times" w:cs="Times New Roman"/>
        </w:rPr>
        <w:t xml:space="preserve"> </w:t>
      </w:r>
      <w:r w:rsidR="00BB439D">
        <w:rPr>
          <w:rFonts w:ascii="Times" w:eastAsiaTheme="minorEastAsia" w:hAnsi="Times" w:cs="Times New Roman"/>
          <w:iCs/>
        </w:rPr>
        <w:t xml:space="preserve">Section 3.1 solves for the influence of boundary condition perturbations on the posterior </w:t>
      </w:r>
      <w:r w:rsidR="00ED2CD8">
        <w:rPr>
          <w:rFonts w:ascii="Times" w:eastAsiaTheme="minorEastAsia" w:hAnsi="Times" w:cs="Times New Roman"/>
          <w:iCs/>
        </w:rPr>
        <w:t xml:space="preserve">in steady state systems </w:t>
      </w:r>
      <w:r w:rsidR="00BB439D">
        <w:rPr>
          <w:rFonts w:ascii="Times" w:eastAsiaTheme="minorEastAsia" w:hAnsi="Times" w:cs="Times New Roman"/>
          <w:iCs/>
        </w:rPr>
        <w:t>analytically</w:t>
      </w:r>
      <w:r>
        <w:rPr>
          <w:rFonts w:ascii="Times" w:eastAsiaTheme="minorEastAsia" w:hAnsi="Times" w:cs="Times New Roman"/>
          <w:iCs/>
        </w:rPr>
        <w:t>. S</w:t>
      </w:r>
      <w:r w:rsidR="00BB439D">
        <w:rPr>
          <w:rFonts w:ascii="Times" w:eastAsiaTheme="minorEastAsia" w:hAnsi="Times" w:cs="Times New Roman"/>
          <w:iCs/>
        </w:rPr>
        <w:t xml:space="preserve">ection 3.2 confirms the solution numerically. Section 3.3 </w:t>
      </w:r>
      <w:r w:rsidR="00D50D10">
        <w:rPr>
          <w:rFonts w:ascii="Times" w:eastAsiaTheme="minorEastAsia" w:hAnsi="Times" w:cs="Times New Roman"/>
          <w:iCs/>
        </w:rPr>
        <w:t xml:space="preserve">considers </w:t>
      </w:r>
      <w:r>
        <w:rPr>
          <w:rFonts w:ascii="Times" w:eastAsiaTheme="minorEastAsia" w:hAnsi="Times" w:cs="Times New Roman"/>
          <w:iCs/>
        </w:rPr>
        <w:t>oscillating boundary condition perturbations</w:t>
      </w:r>
      <w:r w:rsidR="00ED2CD8">
        <w:rPr>
          <w:rFonts w:ascii="Times" w:eastAsiaTheme="minorEastAsia" w:hAnsi="Times" w:cs="Times New Roman"/>
          <w:iCs/>
        </w:rPr>
        <w:t>.</w:t>
      </w:r>
      <w:r w:rsidR="00D50D10">
        <w:rPr>
          <w:rFonts w:ascii="Times" w:eastAsiaTheme="minorEastAsia" w:hAnsi="Times" w:cs="Times New Roman"/>
          <w:iCs/>
        </w:rPr>
        <w:t xml:space="preserve"> Section 3.4 demonstrates our approach for predicting and improving boundary condition errors in a one-week inversion of TROPOMI observations over the Permian basin.</w:t>
      </w:r>
    </w:p>
    <w:p w14:paraId="0F30C93F" w14:textId="77777777" w:rsidR="00ED2CD8" w:rsidRDefault="00ED2CD8" w:rsidP="00B44161">
      <w:pPr>
        <w:rPr>
          <w:rFonts w:ascii="Times" w:eastAsiaTheme="minorEastAsia" w:hAnsi="Times" w:cs="Times New Roman"/>
          <w:iCs/>
        </w:rPr>
      </w:pPr>
    </w:p>
    <w:p w14:paraId="3E8AAB00" w14:textId="6C3FE4A9" w:rsidR="007A237D" w:rsidRDefault="007A237D" w:rsidP="0059263C">
      <w:pPr>
        <w:rPr>
          <w:rFonts w:ascii="Times" w:eastAsiaTheme="minorEastAsia" w:hAnsi="Times" w:cs="Times New Roman"/>
          <w:b/>
          <w:bCs/>
          <w:iCs/>
        </w:rPr>
      </w:pPr>
      <w:r>
        <w:rPr>
          <w:rFonts w:ascii="Times" w:eastAsiaTheme="minorEastAsia" w:hAnsi="Times" w:cs="Times New Roman"/>
          <w:b/>
          <w:bCs/>
          <w:iCs/>
        </w:rPr>
        <w:t xml:space="preserve">3.1 Analytical </w:t>
      </w:r>
      <w:r w:rsidR="00C636D3">
        <w:rPr>
          <w:rFonts w:ascii="Times" w:eastAsiaTheme="minorEastAsia" w:hAnsi="Times" w:cs="Times New Roman"/>
          <w:b/>
          <w:bCs/>
          <w:iCs/>
        </w:rPr>
        <w:t xml:space="preserve">steady state </w:t>
      </w:r>
      <w:r>
        <w:rPr>
          <w:rFonts w:ascii="Times" w:eastAsiaTheme="minorEastAsia" w:hAnsi="Times" w:cs="Times New Roman"/>
          <w:b/>
          <w:bCs/>
          <w:iCs/>
        </w:rPr>
        <w:t>solution</w:t>
      </w:r>
    </w:p>
    <w:p w14:paraId="6A341589" w14:textId="01ECCC2F" w:rsidR="00F07F72" w:rsidRPr="00F07F72" w:rsidRDefault="00F07F72" w:rsidP="0059263C">
      <w:pPr>
        <w:rPr>
          <w:rFonts w:ascii="Times" w:eastAsiaTheme="minorEastAsia" w:hAnsi="Times" w:cs="Times New Roman"/>
        </w:rPr>
      </w:pPr>
      <w:r>
        <w:rPr>
          <w:rFonts w:ascii="Times" w:eastAsiaTheme="minorEastAsia" w:hAnsi="Times" w:cs="Times New Roman"/>
          <w:iCs/>
        </w:rPr>
        <w:t xml:space="preserve">We first quantify the influence of boundary conditions on inverse analyses by conducting a series of inversions using a one-dimensional model for the transport of a passive tracer. Figure 1 shows a schematic of this model for </w:t>
      </w:r>
      <m:oMath>
        <m:r>
          <w:rPr>
            <w:rFonts w:ascii="Cambria Math" w:hAnsi="Cambria Math"/>
          </w:rPr>
          <m:t>n</m:t>
        </m:r>
      </m:oMath>
      <w:r>
        <w:rPr>
          <w:rFonts w:ascii="Cambria Math" w:eastAsiaTheme="minorEastAsia" w:hAnsi="Cambria Math"/>
          <w:bCs/>
        </w:rPr>
        <w:t xml:space="preserve"> grid boxes of length </w:t>
      </w:r>
      <m:oMath>
        <m:r>
          <w:rPr>
            <w:rFonts w:ascii="Cambria Math" w:eastAsiaTheme="minorEastAsia" w:hAnsi="Cambria Math"/>
          </w:rPr>
          <m:t>L</m:t>
        </m:r>
      </m:oMath>
      <w:r w:rsidRPr="00B44161">
        <w:rPr>
          <w:rFonts w:ascii="Times" w:eastAsiaTheme="minorEastAsia" w:hAnsi="Times"/>
          <w:bCs/>
        </w:rPr>
        <w:t xml:space="preserve"> (m</w:t>
      </w:r>
      <w:r>
        <w:rPr>
          <w:rFonts w:ascii="Times" w:eastAsiaTheme="minorEastAsia" w:hAnsi="Times"/>
          <w:bCs/>
        </w:rPr>
        <w:t>)</w:t>
      </w:r>
      <w:r>
        <w:rPr>
          <w:rFonts w:ascii="Times" w:eastAsiaTheme="minorEastAsia" w:hAnsi="Times" w:cs="Times New Roman"/>
          <w:iCs/>
        </w:rPr>
        <w:t xml:space="preserve">. The tracer sources are the boundary condition </w:t>
      </w:r>
      <m:oMath>
        <m:r>
          <w:rPr>
            <w:rFonts w:ascii="Cambria Math" w:hAnsi="Cambria Math"/>
          </w:rPr>
          <m:t>BC</m:t>
        </m:r>
      </m:oMath>
      <w:r>
        <w:rPr>
          <w:rFonts w:ascii="Times" w:eastAsiaTheme="minorEastAsia" w:hAnsi="Times" w:cs="Times New Roman"/>
          <w:bCs/>
        </w:rPr>
        <w:t xml:space="preserve"> (ppb)</w:t>
      </w:r>
      <w:r>
        <w:rPr>
          <w:rFonts w:ascii="Times" w:eastAsiaTheme="minorEastAsia" w:hAnsi="Times" w:cs="Times New Roman"/>
          <w:iCs/>
        </w:rPr>
        <w:t xml:space="preserve"> and the emissions </w:t>
      </w:r>
      <m:oMath>
        <m:r>
          <m:rPr>
            <m:sty m:val="bi"/>
          </m:rPr>
          <w:rPr>
            <w:rFonts w:ascii="Cambria Math" w:eastAsiaTheme="minorEastAsia" w:hAnsi="Cambria Math" w:cs="Times New Roman"/>
          </w:rPr>
          <m:t>x=</m:t>
        </m:r>
        <m:d>
          <m:dPr>
            <m:begChr m:val="{"/>
            <m:endChr m:val="}"/>
            <m:ctrlPr>
              <w:rPr>
                <w:rFonts w:ascii="Cambria Math" w:eastAsiaTheme="minorEastAsia" w:hAnsi="Cambria Math" w:cs="Times New Roman"/>
                <w:b/>
                <w:bCs/>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ctrlPr>
                  <w:rPr>
                    <w:rFonts w:ascii="Cambria Math" w:eastAsiaTheme="minorEastAsia" w:hAnsi="Cambria Math" w:cs="Times New Roman"/>
                    <w:b/>
                    <w:bCs/>
                    <w:i/>
                    <w:iCs/>
                  </w:rPr>
                </m:ctrlP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n</m:t>
                </m:r>
              </m:sub>
            </m:sSub>
            <m:ctrlPr>
              <w:rPr>
                <w:rFonts w:ascii="Cambria Math" w:eastAsiaTheme="minorEastAsia" w:hAnsi="Cambria Math" w:cs="Times New Roman"/>
                <w:i/>
                <w:iCs/>
              </w:rPr>
            </m:ctrlPr>
          </m:e>
        </m:d>
      </m:oMath>
      <w:r>
        <w:rPr>
          <w:rFonts w:ascii="Times" w:eastAsiaTheme="minorEastAsia" w:hAnsi="Times" w:cs="Times New Roman"/>
          <w:iCs/>
        </w:rPr>
        <w:t xml:space="preserve"> (ppb</w:t>
      </w:r>
      <w:ins w:id="8" w:author="Jacob, Daniel J." w:date="2022-01-20T10:53:00Z">
        <w:r w:rsidR="00F06EE7">
          <w:rPr>
            <w:rFonts w:ascii="Times" w:eastAsiaTheme="minorEastAsia" w:hAnsi="Times" w:cs="Times New Roman"/>
            <w:iCs/>
          </w:rPr>
          <w:t xml:space="preserve"> h</w:t>
        </w:r>
        <w:r w:rsidR="00F06EE7">
          <w:rPr>
            <w:rFonts w:ascii="Times" w:eastAsiaTheme="minorEastAsia" w:hAnsi="Times" w:cs="Times New Roman"/>
            <w:iCs/>
            <w:vertAlign w:val="superscript"/>
          </w:rPr>
          <w:t>-1</w:t>
        </w:r>
      </w:ins>
      <w:r>
        <w:rPr>
          <w:rFonts w:ascii="Times" w:eastAsiaTheme="minorEastAsia" w:hAnsi="Times" w:cs="Times New Roman"/>
          <w:iCs/>
        </w:rPr>
        <w:t xml:space="preserve">). </w:t>
      </w:r>
      <w:del w:id="9" w:author="Jacob, Daniel J." w:date="2022-01-20T10:54:00Z">
        <w:r w:rsidDel="00F06EE7">
          <w:rPr>
            <w:rFonts w:ascii="Times" w:eastAsiaTheme="minorEastAsia" w:hAnsi="Times" w:cs="Times New Roman"/>
            <w:iCs/>
          </w:rPr>
          <w:delText>The sink is transport</w:delText>
        </w:r>
      </w:del>
      <w:ins w:id="10" w:author="Jacob, Daniel J." w:date="2022-01-20T10:54:00Z">
        <w:r w:rsidR="00F06EE7">
          <w:rPr>
            <w:rFonts w:ascii="Times" w:eastAsiaTheme="minorEastAsia" w:hAnsi="Times" w:cs="Times New Roman"/>
            <w:iCs/>
          </w:rPr>
          <w:t>Ventilation is</w:t>
        </w:r>
      </w:ins>
      <w:r>
        <w:rPr>
          <w:rFonts w:ascii="Times" w:eastAsiaTheme="minorEastAsia" w:hAnsi="Times" w:cs="Times New Roman"/>
          <w:iCs/>
        </w:rPr>
        <w:t xml:space="preserve"> with </w:t>
      </w:r>
      <w:ins w:id="11" w:author="Jacob, Daniel J." w:date="2022-01-20T10:54:00Z">
        <w:r w:rsidR="00F06EE7">
          <w:rPr>
            <w:rFonts w:ascii="Times" w:eastAsiaTheme="minorEastAsia" w:hAnsi="Times" w:cs="Times New Roman"/>
            <w:iCs/>
          </w:rPr>
          <w:t xml:space="preserve">a uniform </w:t>
        </w:r>
      </w:ins>
      <w:r>
        <w:rPr>
          <w:rFonts w:ascii="Times" w:eastAsiaTheme="minorEastAsia" w:hAnsi="Times" w:cs="Times New Roman"/>
          <w:iCs/>
        </w:rPr>
        <w:t xml:space="preserve">wind speed </w:t>
      </w:r>
      <m:oMath>
        <m:r>
          <w:rPr>
            <w:rFonts w:ascii="Cambria Math" w:eastAsiaTheme="minorEastAsia" w:hAnsi="Cambria Math" w:cs="Times New Roman"/>
          </w:rPr>
          <m:t>U</m:t>
        </m:r>
      </m:oMath>
      <w:r>
        <w:rPr>
          <w:rFonts w:ascii="Times" w:eastAsiaTheme="minorEastAsia" w:hAnsi="Times" w:cs="Times New Roman"/>
          <w:iCs/>
        </w:rPr>
        <w:t xml:space="preserve"> (km/hr). The model simulates the atmospheric concentrations </w:t>
      </w:r>
      <m:oMath>
        <m:r>
          <m:rPr>
            <m:sty m:val="bi"/>
          </m:rPr>
          <w:rPr>
            <w:rFonts w:ascii="Cambria Math" w:eastAsiaTheme="minorEastAsia" w:hAnsi="Cambria Math" w:cs="Times New Roman"/>
          </w:rPr>
          <m:t>y=</m:t>
        </m:r>
        <m:d>
          <m:dPr>
            <m:begChr m:val="{"/>
            <m:endChr m:val="}"/>
            <m:ctrlPr>
              <w:rPr>
                <w:rFonts w:ascii="Cambria Math" w:eastAsiaTheme="minorEastAsia" w:hAnsi="Cambria Math" w:cs="Times New Roman"/>
                <w:b/>
                <w:bCs/>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ctrlPr>
                  <w:rPr>
                    <w:rFonts w:ascii="Cambria Math" w:eastAsiaTheme="minorEastAsia" w:hAnsi="Cambria Math" w:cs="Times New Roman"/>
                    <w:b/>
                    <w:bCs/>
                    <w:i/>
                    <w:iCs/>
                  </w:rPr>
                </m:ctrlP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m:t>
                </m:r>
              </m:sub>
            </m:sSub>
            <m:ctrlPr>
              <w:rPr>
                <w:rFonts w:ascii="Cambria Math" w:eastAsiaTheme="minorEastAsia" w:hAnsi="Cambria Math" w:cs="Times New Roman"/>
                <w:i/>
                <w:iCs/>
              </w:rPr>
            </m:ctrlPr>
          </m:e>
        </m:d>
      </m:oMath>
      <w:r>
        <w:rPr>
          <w:rFonts w:ascii="Times" w:eastAsiaTheme="minorEastAsia" w:hAnsi="Times" w:cs="Times New Roman"/>
          <w:iCs/>
        </w:rPr>
        <w:t xml:space="preserve"> (ppb) in each grid box at a given time </w:t>
      </w:r>
      <m:oMath>
        <m:r>
          <w:rPr>
            <w:rFonts w:ascii="Cambria Math" w:eastAsiaTheme="minorEastAsia" w:hAnsi="Cambria Math" w:cs="Times New Roman"/>
          </w:rPr>
          <m:t>t</m:t>
        </m:r>
      </m:oMath>
      <w:r>
        <w:rPr>
          <w:rFonts w:ascii="Times" w:eastAsiaTheme="minorEastAsia" w:hAnsi="Times" w:cs="Times New Roman"/>
          <w:iCs/>
        </w:rPr>
        <w:t>.</w:t>
      </w:r>
    </w:p>
    <w:p w14:paraId="71E6A917" w14:textId="77777777" w:rsidR="00F07F72" w:rsidRPr="00B44161" w:rsidRDefault="00F07F72" w:rsidP="0059263C">
      <w:pPr>
        <w:rPr>
          <w:rFonts w:ascii="Times" w:eastAsiaTheme="minorEastAsia" w:hAnsi="Times" w:cs="Times New Roman"/>
          <w:b/>
          <w:bCs/>
          <w:iCs/>
        </w:rPr>
      </w:pPr>
    </w:p>
    <w:p w14:paraId="6C95F78C" w14:textId="3A074C14" w:rsidR="00BB439D" w:rsidRPr="001F446D" w:rsidRDefault="00F07F72" w:rsidP="0059263C">
      <w:pPr>
        <w:rPr>
          <w:rFonts w:ascii="Cambria Math" w:eastAsiaTheme="minorEastAsia" w:hAnsi="Cambria Math"/>
          <w:bCs/>
          <w:iCs/>
        </w:rPr>
      </w:pPr>
      <w:r>
        <w:rPr>
          <w:rFonts w:ascii="Times" w:eastAsiaTheme="minorEastAsia" w:hAnsi="Times" w:cs="Times New Roman"/>
          <w:iCs/>
        </w:rPr>
        <w:t>W</w:t>
      </w:r>
      <w:r w:rsidR="00B44161">
        <w:rPr>
          <w:rFonts w:ascii="Times" w:eastAsiaTheme="minorEastAsia" w:hAnsi="Times" w:cs="Times New Roman"/>
          <w:iCs/>
        </w:rPr>
        <w:t xml:space="preserve">e solve </w:t>
      </w:r>
      <w:r w:rsidR="00BB439D">
        <w:rPr>
          <w:rFonts w:ascii="Times" w:eastAsiaTheme="minorEastAsia" w:hAnsi="Times" w:cs="Times New Roman"/>
          <w:iCs/>
        </w:rPr>
        <w:t>the</w:t>
      </w:r>
      <w:r w:rsidR="00B44161">
        <w:rPr>
          <w:rFonts w:ascii="Times" w:eastAsiaTheme="minorEastAsia" w:hAnsi="Times" w:cs="Times New Roman"/>
          <w:iCs/>
        </w:rPr>
        <w:t xml:space="preserve"> system of differential equations </w:t>
      </w:r>
      <w:r w:rsidR="00BB439D">
        <w:rPr>
          <w:rFonts w:ascii="Times" w:eastAsiaTheme="minorEastAsia" w:hAnsi="Times" w:cs="Times New Roman"/>
          <w:iCs/>
        </w:rPr>
        <w:t>for th</w:t>
      </w:r>
      <w:r>
        <w:rPr>
          <w:rFonts w:ascii="Times" w:eastAsiaTheme="minorEastAsia" w:hAnsi="Times" w:cs="Times New Roman"/>
          <w:iCs/>
        </w:rPr>
        <w:t>is</w:t>
      </w:r>
      <w:r w:rsidR="00BB439D">
        <w:rPr>
          <w:rFonts w:ascii="Times" w:eastAsiaTheme="minorEastAsia" w:hAnsi="Times" w:cs="Times New Roman"/>
          <w:iCs/>
        </w:rPr>
        <w:t xml:space="preserve"> one-dimensional model </w:t>
      </w:r>
      <w:r w:rsidR="004159F1">
        <w:rPr>
          <w:rFonts w:ascii="Times" w:eastAsiaTheme="minorEastAsia" w:hAnsi="Times" w:cs="Times New Roman"/>
          <w:iCs/>
        </w:rPr>
        <w:t>to find</w:t>
      </w:r>
      <w:r w:rsidR="00B44161">
        <w:rPr>
          <w:rFonts w:ascii="Times" w:eastAsiaTheme="minorEastAsia" w:hAnsi="Times" w:cs="Times New Roman"/>
          <w:iCs/>
        </w:rPr>
        <w:t xml:space="preserve"> </w:t>
      </w:r>
      <w:r w:rsidR="00BB439D">
        <w:rPr>
          <w:rFonts w:ascii="Times" w:eastAsiaTheme="minorEastAsia" w:hAnsi="Times" w:cs="Times New Roman"/>
          <w:iCs/>
        </w:rPr>
        <w:t>the dependence of the observations</w:t>
      </w:r>
      <w:r w:rsidR="00BB439D" w:rsidRPr="00BB439D">
        <w:rPr>
          <w:rFonts w:ascii="Cambria Math" w:hAnsi="Cambria Math"/>
          <w:b/>
          <w:iCs/>
        </w:rPr>
        <w:t xml:space="preserve"> </w:t>
      </w:r>
      <m:oMath>
        <m:r>
          <m:rPr>
            <m:sty m:val="bi"/>
          </m:rPr>
          <w:rPr>
            <w:rFonts w:ascii="Cambria Math" w:hAnsi="Cambria Math"/>
          </w:rPr>
          <m:t>y</m:t>
        </m:r>
      </m:oMath>
      <w:r w:rsidR="00BB439D">
        <w:rPr>
          <w:rFonts w:ascii="Cambria Math" w:eastAsiaTheme="minorEastAsia" w:hAnsi="Cambria Math"/>
          <w:bCs/>
          <w:iCs/>
        </w:rPr>
        <w:t xml:space="preserve"> on the emissions </w:t>
      </w:r>
      <m:oMath>
        <m:r>
          <m:rPr>
            <m:sty m:val="bi"/>
          </m:rPr>
          <w:rPr>
            <w:rFonts w:ascii="Cambria Math" w:hAnsi="Cambria Math"/>
          </w:rPr>
          <m:t>x</m:t>
        </m:r>
      </m:oMath>
      <w:r w:rsidR="001F446D">
        <w:rPr>
          <w:rFonts w:ascii="Cambria Math" w:eastAsiaTheme="minorEastAsia" w:hAnsi="Cambria Math"/>
          <w:b/>
        </w:rPr>
        <w:t xml:space="preserve"> </w:t>
      </w:r>
      <w:r w:rsidR="001F446D">
        <w:rPr>
          <w:rFonts w:ascii="Times" w:eastAsiaTheme="minorEastAsia" w:hAnsi="Times" w:cs="Times New Roman"/>
          <w:iCs/>
        </w:rPr>
        <w:t>assuming the model is in steady state</w:t>
      </w:r>
      <w:r w:rsidR="00BB439D" w:rsidRPr="00BB439D">
        <w:rPr>
          <w:rFonts w:ascii="Cambria Math" w:eastAsiaTheme="minorEastAsia" w:hAnsi="Cambria Math"/>
          <w:bCs/>
        </w:rPr>
        <w:t>.</w:t>
      </w:r>
      <w:r w:rsidR="00BB439D">
        <w:rPr>
          <w:rFonts w:ascii="Times" w:eastAsiaTheme="minorEastAsia" w:hAnsi="Times" w:cs="Times New Roman"/>
          <w:iCs/>
        </w:rPr>
        <w:t xml:space="preserve"> The solution takes</w:t>
      </w:r>
      <w:r w:rsidR="00B44161">
        <w:rPr>
          <w:rFonts w:ascii="Times" w:eastAsiaTheme="minorEastAsia" w:hAnsi="Times" w:cs="Times New Roman"/>
          <w:iCs/>
        </w:rPr>
        <w:t xml:space="preserve"> the form </w:t>
      </w:r>
      <m:oMath>
        <m:r>
          <m:rPr>
            <m:sty m:val="bi"/>
          </m:rPr>
          <w:rPr>
            <w:rFonts w:ascii="Cambria Math" w:hAnsi="Cambria Math"/>
          </w:rPr>
          <m:t>y=</m:t>
        </m:r>
        <m:r>
          <m:rPr>
            <m:sty m:val="b"/>
          </m:rPr>
          <w:rPr>
            <w:rFonts w:ascii="Cambria Math" w:hAnsi="Cambria Math"/>
          </w:rPr>
          <m:t>K</m:t>
        </m:r>
        <m:r>
          <m:rPr>
            <m:sty m:val="bi"/>
          </m:rPr>
          <w:rPr>
            <w:rFonts w:ascii="Cambria Math" w:hAnsi="Cambria Math"/>
          </w:rPr>
          <m:t>x+c</m:t>
        </m:r>
      </m:oMath>
      <w:r w:rsidR="00B44161">
        <w:rPr>
          <w:rFonts w:ascii="Times" w:eastAsiaTheme="minorEastAsia" w:hAnsi="Times" w:cs="Times New Roman"/>
          <w:bCs/>
        </w:rPr>
        <w:t xml:space="preserve">, </w:t>
      </w:r>
      <w:r w:rsidR="004159F1">
        <w:rPr>
          <w:rFonts w:ascii="Times" w:eastAsiaTheme="minorEastAsia" w:hAnsi="Times" w:cs="Times New Roman"/>
          <w:bCs/>
        </w:rPr>
        <w:t xml:space="preserve">where </w:t>
      </w:r>
      <m:oMath>
        <m:r>
          <m:rPr>
            <m:sty m:val="b"/>
          </m:rPr>
          <w:rPr>
            <w:rFonts w:ascii="Cambria Math" w:hAnsi="Cambria Math"/>
          </w:rPr>
          <m:t>K</m:t>
        </m:r>
      </m:oMath>
      <w:r w:rsidR="004159F1">
        <w:rPr>
          <w:rFonts w:ascii="Times" w:eastAsiaTheme="minorEastAsia" w:hAnsi="Times" w:cs="Times New Roman"/>
          <w:iCs/>
        </w:rPr>
        <w:t xml:space="preserve"> is the Jacobian matrix</w:t>
      </w:r>
      <w:r w:rsidR="001F446D">
        <w:rPr>
          <w:rFonts w:ascii="Times" w:eastAsiaTheme="minorEastAsia" w:hAnsi="Times" w:cs="Times New Roman"/>
          <w:iCs/>
        </w:rPr>
        <w:t xml:space="preserve"> </w:t>
      </w:r>
      <w:r w:rsidR="004159F1">
        <w:rPr>
          <w:rFonts w:ascii="Times" w:eastAsiaTheme="minorEastAsia" w:hAnsi="Times" w:cs="Times New Roman"/>
        </w:rPr>
        <w:t xml:space="preserve">and </w:t>
      </w:r>
      <w:r w:rsidR="004159F1">
        <w:rPr>
          <w:rFonts w:ascii="Times" w:eastAsiaTheme="minorEastAsia" w:hAnsi="Times" w:cs="Times New Roman"/>
          <w:bCs/>
          <w:iCs/>
        </w:rPr>
        <w:t>is</w:t>
      </w:r>
      <w:r w:rsidR="001F446D" w:rsidRPr="001F446D">
        <w:rPr>
          <w:rFonts w:ascii="Cambria Math" w:hAnsi="Cambria Math"/>
          <w:b/>
        </w:rPr>
        <w:t xml:space="preserve"> </w:t>
      </w:r>
      <m:oMath>
        <m:r>
          <m:rPr>
            <m:sty m:val="bi"/>
          </m:rPr>
          <w:rPr>
            <w:rFonts w:ascii="Cambria Math" w:hAnsi="Cambria Math"/>
          </w:rPr>
          <m:t>c</m:t>
        </m:r>
      </m:oMath>
      <w:r w:rsidR="004159F1">
        <w:rPr>
          <w:rFonts w:ascii="Times" w:eastAsiaTheme="minorEastAsia" w:hAnsi="Times" w:cs="Times New Roman"/>
          <w:bCs/>
          <w:iCs/>
        </w:rPr>
        <w:t xml:space="preserve"> constant</w:t>
      </w:r>
      <w:r w:rsidR="00BB439D">
        <w:rPr>
          <w:rFonts w:ascii="Times" w:eastAsiaTheme="minorEastAsia" w:hAnsi="Times" w:cs="Times New Roman"/>
          <w:iCs/>
        </w:rPr>
        <w:t>.</w:t>
      </w:r>
      <w:r w:rsidR="001F446D">
        <w:rPr>
          <w:rFonts w:ascii="Times" w:eastAsiaTheme="minorEastAsia" w:hAnsi="Times" w:cs="Times New Roman"/>
          <w:iCs/>
        </w:rPr>
        <w:t xml:space="preserve"> In a</w:t>
      </w:r>
      <w:r w:rsidR="00814F93">
        <w:rPr>
          <w:rFonts w:ascii="Times" w:eastAsiaTheme="minorEastAsia" w:hAnsi="Times" w:cs="Times New Roman"/>
          <w:iCs/>
        </w:rPr>
        <w:t>n</w:t>
      </w:r>
      <w:r w:rsidR="001F446D">
        <w:rPr>
          <w:rFonts w:ascii="Times" w:eastAsiaTheme="minorEastAsia" w:hAnsi="Times" w:cs="Times New Roman"/>
          <w:iCs/>
        </w:rPr>
        <w:t xml:space="preserve"> inversion that optimizes only emissions, </w:t>
      </w:r>
      <m:oMath>
        <m:r>
          <m:rPr>
            <m:sty m:val="b"/>
          </m:rPr>
          <w:rPr>
            <w:rFonts w:ascii="Cambria Math" w:hAnsi="Cambria Math"/>
          </w:rPr>
          <m:t>K</m:t>
        </m:r>
      </m:oMath>
      <w:r w:rsidR="001F446D">
        <w:rPr>
          <w:rFonts w:ascii="Times" w:eastAsiaTheme="minorEastAsia" w:hAnsi="Times" w:cs="Times New Roman"/>
          <w:bCs/>
        </w:rPr>
        <w:t xml:space="preserve"> is lower diagonal </w:t>
      </w:r>
      <w:r w:rsidR="00E331EB">
        <w:rPr>
          <w:rFonts w:ascii="Times" w:eastAsiaTheme="minorEastAsia" w:hAnsi="Times" w:cs="Times New Roman"/>
          <w:bCs/>
        </w:rPr>
        <w:t xml:space="preserve">with entries equal to the inverse lifetime of the tracer in each grid cell </w:t>
      </w:r>
      <m:oMath>
        <m:sSup>
          <m:sSupPr>
            <m:ctrlPr>
              <w:rPr>
                <w:rFonts w:ascii="Cambria Math" w:eastAsiaTheme="minorEastAsia" w:hAnsi="Cambria Math" w:cs="Times New Roman"/>
                <w:bCs/>
                <w:i/>
              </w:rPr>
            </m:ctrlPr>
          </m:sSupPr>
          <m:e>
            <m:r>
              <w:rPr>
                <w:rFonts w:ascii="Cambria Math" w:eastAsiaTheme="minorEastAsia" w:hAnsi="Cambria Math" w:cs="Times New Roman"/>
              </w:rPr>
              <m:t>τ</m:t>
            </m:r>
          </m:e>
          <m:sup>
            <m:r>
              <w:rPr>
                <w:rFonts w:ascii="Cambria Math" w:eastAsiaTheme="minorEastAsia" w:hAnsi="Cambria Math" w:cs="Times New Roman"/>
              </w:rPr>
              <m:t>-1</m:t>
            </m:r>
          </m:sup>
        </m:sSup>
      </m:oMath>
      <w:r w:rsidR="00E331EB">
        <w:rPr>
          <w:rFonts w:ascii="Times" w:eastAsiaTheme="minorEastAsia" w:hAnsi="Times" w:cs="Times New Roman"/>
          <w:bCs/>
        </w:rPr>
        <w:t xml:space="preserve"> </w:t>
      </w:r>
      <w:r w:rsidR="001F446D">
        <w:rPr>
          <w:rFonts w:ascii="Times" w:eastAsiaTheme="minorEastAsia" w:hAnsi="Times" w:cs="Times New Roman"/>
          <w:bCs/>
        </w:rPr>
        <w:t>and</w:t>
      </w:r>
      <w:r w:rsidR="001F446D">
        <w:rPr>
          <w:rFonts w:ascii="Times" w:eastAsiaTheme="minorEastAsia" w:hAnsi="Times" w:cs="Times New Roman"/>
          <w:iCs/>
        </w:rPr>
        <w:t xml:space="preserve"> </w:t>
      </w:r>
      <m:oMath>
        <m:r>
          <m:rPr>
            <m:sty m:val="bi"/>
          </m:rPr>
          <w:rPr>
            <w:rFonts w:ascii="Cambria Math" w:hAnsi="Cambria Math"/>
          </w:rPr>
          <m:t>c</m:t>
        </m:r>
        <m:r>
          <m:rPr>
            <m:sty m:val="p"/>
          </m:rPr>
          <w:rPr>
            <w:rFonts w:ascii="Cambria Math" w:hAnsi="Cambria Math"/>
          </w:rPr>
          <m:t>=</m:t>
        </m:r>
        <m:sSup>
          <m:sSupPr>
            <m:ctrlPr>
              <w:rPr>
                <w:rFonts w:ascii="Cambria Math" w:hAnsi="Cambria Math"/>
                <w:bCs/>
                <w:iCs/>
              </w:rPr>
            </m:ctrlPr>
          </m:sSupPr>
          <m:e>
            <m:d>
              <m:dPr>
                <m:begChr m:val="["/>
                <m:endChr m:val="]"/>
                <m:ctrlPr>
                  <w:rPr>
                    <w:rFonts w:ascii="Cambria Math" w:hAnsi="Cambria Math"/>
                    <w:bCs/>
                    <w:iCs/>
                  </w:rPr>
                </m:ctrlPr>
              </m:dPr>
              <m:e>
                <m:r>
                  <w:rPr>
                    <w:rFonts w:ascii="Cambria Math" w:hAnsi="Cambria Math"/>
                  </w:rPr>
                  <m:t>BC, BC, …, BC</m:t>
                </m:r>
              </m:e>
            </m:d>
          </m:e>
          <m:sup>
            <m:r>
              <m:rPr>
                <m:sty m:val="p"/>
              </m:rPr>
              <w:rPr>
                <w:rFonts w:ascii="Cambria Math" w:hAnsi="Cambria Math"/>
              </w:rPr>
              <m:t>T</m:t>
            </m:r>
          </m:sup>
        </m:sSup>
      </m:oMath>
      <w:r w:rsidR="001F446D">
        <w:rPr>
          <w:rFonts w:ascii="Times" w:eastAsiaTheme="minorEastAsia" w:hAnsi="Times" w:cs="Times New Roman"/>
          <w:bCs/>
          <w:iCs/>
        </w:rPr>
        <w:t>. In a</w:t>
      </w:r>
      <w:r w:rsidR="00814F93">
        <w:rPr>
          <w:rFonts w:ascii="Times" w:eastAsiaTheme="minorEastAsia" w:hAnsi="Times" w:cs="Times New Roman"/>
          <w:bCs/>
          <w:iCs/>
        </w:rPr>
        <w:t>n inversion</w:t>
      </w:r>
      <w:r w:rsidR="001F446D">
        <w:rPr>
          <w:rFonts w:ascii="Times" w:eastAsiaTheme="minorEastAsia" w:hAnsi="Times" w:cs="Times New Roman"/>
          <w:bCs/>
          <w:iCs/>
        </w:rPr>
        <w:t xml:space="preserve"> that </w:t>
      </w:r>
      <w:r w:rsidR="00814F93">
        <w:rPr>
          <w:rFonts w:ascii="Times" w:eastAsiaTheme="minorEastAsia" w:hAnsi="Times" w:cs="Times New Roman"/>
          <w:bCs/>
          <w:iCs/>
        </w:rPr>
        <w:lastRenderedPageBreak/>
        <w:t>optimizes</w:t>
      </w:r>
      <w:r w:rsidR="001F446D">
        <w:rPr>
          <w:rFonts w:ascii="Times" w:eastAsiaTheme="minorEastAsia" w:hAnsi="Times" w:cs="Times New Roman"/>
          <w:bCs/>
          <w:iCs/>
        </w:rPr>
        <w:t xml:space="preserve"> the boundary condition, </w:t>
      </w:r>
      <w:r w:rsidR="00DC0B0C">
        <w:rPr>
          <w:rFonts w:ascii="Times" w:eastAsiaTheme="minorEastAsia" w:hAnsi="Times" w:cs="Times New Roman"/>
          <w:bCs/>
          <w:iCs/>
        </w:rPr>
        <w:t xml:space="preserve">the Jacobian is lower diagonal other than </w:t>
      </w:r>
      <w:r w:rsidR="001F446D">
        <w:rPr>
          <w:rFonts w:ascii="Times" w:eastAsiaTheme="minorEastAsia" w:hAnsi="Times" w:cs="Times New Roman"/>
          <w:bCs/>
        </w:rPr>
        <w:t>the column corresponding to the boundary condition</w:t>
      </w:r>
      <w:r w:rsidR="00DC0B0C">
        <w:rPr>
          <w:rFonts w:ascii="Times" w:eastAsiaTheme="minorEastAsia" w:hAnsi="Times" w:cs="Times New Roman"/>
          <w:bCs/>
        </w:rPr>
        <w:t>, which</w:t>
      </w:r>
      <w:r w:rsidR="001F446D">
        <w:rPr>
          <w:rFonts w:ascii="Times" w:eastAsiaTheme="minorEastAsia" w:hAnsi="Times" w:cs="Times New Roman"/>
          <w:bCs/>
        </w:rPr>
        <w:t xml:space="preserve"> is</w:t>
      </w:r>
      <w:r w:rsidR="00DC0B0C">
        <w:rPr>
          <w:rFonts w:ascii="Times" w:eastAsiaTheme="minorEastAsia" w:hAnsi="Times" w:cs="Times New Roman"/>
          <w:bCs/>
        </w:rPr>
        <w:t xml:space="preserve"> given by</w:t>
      </w:r>
      <w:r w:rsidR="001F446D">
        <w:rPr>
          <w:rFonts w:ascii="Times" w:eastAsiaTheme="minorEastAsia" w:hAnsi="Times" w:cs="Times New Roman"/>
          <w:bCs/>
        </w:rPr>
        <w:t xml:space="preserve"> </w:t>
      </w:r>
      <m:oMath>
        <m:sSup>
          <m:sSupPr>
            <m:ctrlPr>
              <w:rPr>
                <w:rFonts w:ascii="Cambria Math" w:hAnsi="Cambria Math"/>
                <w:bCs/>
                <w:iCs/>
              </w:rPr>
            </m:ctrlPr>
          </m:sSupPr>
          <m:e>
            <m:sSub>
              <m:sSubPr>
                <m:ctrlPr>
                  <w:rPr>
                    <w:rFonts w:ascii="Cambria Math" w:hAnsi="Cambria Math"/>
                    <w:bCs/>
                    <w:i/>
                    <w:iCs/>
                  </w:rPr>
                </m:ctrlPr>
              </m:sSubPr>
              <m:e>
                <m:r>
                  <m:rPr>
                    <m:sty m:val="bi"/>
                  </m:rPr>
                  <w:rPr>
                    <w:rFonts w:ascii="Cambria Math" w:hAnsi="Cambria Math"/>
                  </w:rPr>
                  <m:t>K</m:t>
                </m:r>
                <m:ctrlPr>
                  <w:rPr>
                    <w:rFonts w:ascii="Cambria Math" w:hAnsi="Cambria Math"/>
                    <w:b/>
                    <w:i/>
                    <w:iCs/>
                  </w:rPr>
                </m:ctrlPr>
              </m:e>
              <m:sub>
                <m:r>
                  <w:rPr>
                    <w:rFonts w:ascii="Cambria Math" w:hAnsi="Cambria Math"/>
                  </w:rPr>
                  <m:t>BC</m:t>
                </m:r>
              </m:sub>
            </m:sSub>
            <m:r>
              <w:rPr>
                <w:rFonts w:ascii="Cambria Math" w:hAnsi="Cambria Math"/>
              </w:rPr>
              <m:t>=</m:t>
            </m:r>
            <m:d>
              <m:dPr>
                <m:begChr m:val="["/>
                <m:endChr m:val="]"/>
                <m:ctrlPr>
                  <w:rPr>
                    <w:rFonts w:ascii="Cambria Math" w:hAnsi="Cambria Math"/>
                    <w:bCs/>
                    <w:iCs/>
                  </w:rPr>
                </m:ctrlPr>
              </m:dPr>
              <m:e>
                <m:r>
                  <w:rPr>
                    <w:rFonts w:ascii="Cambria Math" w:hAnsi="Cambria Math"/>
                  </w:rPr>
                  <m:t>1, 1, …, 1</m:t>
                </m:r>
              </m:e>
            </m:d>
          </m:e>
          <m:sup>
            <m:r>
              <m:rPr>
                <m:sty m:val="p"/>
              </m:rPr>
              <w:rPr>
                <w:rFonts w:ascii="Cambria Math" w:hAnsi="Cambria Math"/>
              </w:rPr>
              <m:t>T</m:t>
            </m:r>
          </m:sup>
        </m:sSup>
      </m:oMath>
      <w:r w:rsidR="00DC0B0C">
        <w:rPr>
          <w:rFonts w:ascii="Times" w:eastAsiaTheme="minorEastAsia" w:hAnsi="Times" w:cs="Times New Roman"/>
          <w:bCs/>
          <w:iCs/>
        </w:rPr>
        <w:t xml:space="preserve">, </w:t>
      </w:r>
      <w:r w:rsidR="001F446D">
        <w:rPr>
          <w:rFonts w:ascii="Times" w:eastAsiaTheme="minorEastAsia" w:hAnsi="Times" w:cs="Times New Roman"/>
          <w:bCs/>
        </w:rPr>
        <w:t xml:space="preserve">and </w:t>
      </w:r>
      <m:oMath>
        <m:r>
          <m:rPr>
            <m:sty m:val="bi"/>
          </m:rPr>
          <w:rPr>
            <w:rFonts w:ascii="Cambria Math" w:hAnsi="Cambria Math"/>
          </w:rPr>
          <m:t>c</m:t>
        </m:r>
        <m:r>
          <m:rPr>
            <m:sty m:val="p"/>
          </m:rPr>
          <w:rPr>
            <w:rFonts w:ascii="Cambria Math" w:hAnsi="Cambria Math"/>
          </w:rPr>
          <m:t>=</m:t>
        </m:r>
        <m:acc>
          <m:accPr>
            <m:chr m:val="⃗"/>
            <m:ctrlPr>
              <w:rPr>
                <w:rFonts w:ascii="Cambria Math" w:hAnsi="Cambria Math"/>
                <w:b/>
                <w:iCs/>
              </w:rPr>
            </m:ctrlPr>
          </m:accPr>
          <m:e>
            <m:r>
              <m:rPr>
                <m:sty m:val="b"/>
              </m:rPr>
              <w:rPr>
                <w:rFonts w:ascii="Cambria Math" w:hAnsi="Cambria Math"/>
              </w:rPr>
              <m:t>0</m:t>
            </m:r>
          </m:e>
        </m:acc>
      </m:oMath>
      <w:r w:rsidR="001F446D">
        <w:rPr>
          <w:rFonts w:ascii="Times" w:eastAsiaTheme="minorEastAsia" w:hAnsi="Times" w:cs="Times New Roman"/>
          <w:bCs/>
          <w:iCs/>
        </w:rPr>
        <w:t>.</w:t>
      </w:r>
    </w:p>
    <w:p w14:paraId="3F9325E0" w14:textId="77777777" w:rsidR="00BB439D" w:rsidRDefault="00BB439D" w:rsidP="0059263C">
      <w:pPr>
        <w:rPr>
          <w:rFonts w:ascii="Times" w:eastAsiaTheme="minorEastAsia" w:hAnsi="Times" w:cs="Times New Roman"/>
          <w:iCs/>
        </w:rPr>
      </w:pPr>
    </w:p>
    <w:p w14:paraId="499ADE2B" w14:textId="472E2FDD" w:rsidR="00C80C1F" w:rsidRPr="00D63D3C" w:rsidRDefault="00DC0B0C" w:rsidP="007A237D">
      <w:pPr>
        <w:rPr>
          <w:rFonts w:ascii="Times" w:eastAsiaTheme="minorEastAsia" w:hAnsi="Times" w:cs="Times New Roman"/>
          <w:iCs/>
        </w:rPr>
      </w:pPr>
      <w:r>
        <w:rPr>
          <w:rFonts w:ascii="Times" w:eastAsiaTheme="minorEastAsia" w:hAnsi="Times" w:cs="Times New Roman"/>
          <w:iCs/>
        </w:rPr>
        <w:t xml:space="preserve">We solve the inversion </w:t>
      </w:r>
      <w:r w:rsidR="00D63D3C">
        <w:rPr>
          <w:rFonts w:ascii="Times" w:eastAsiaTheme="minorEastAsia" w:hAnsi="Times" w:cs="Times New Roman"/>
          <w:iCs/>
        </w:rPr>
        <w:t>with</w:t>
      </w:r>
      <w:r w:rsidR="00D51266">
        <w:rPr>
          <w:rFonts w:ascii="Times" w:eastAsiaTheme="minorEastAsia" w:hAnsi="Times" w:cs="Times New Roman"/>
          <w:iCs/>
        </w:rPr>
        <w:t xml:space="preserve"> the “true” boundary condition</w:t>
      </w:r>
      <w:r w:rsidR="00D63D3C">
        <w:rPr>
          <w:rFonts w:ascii="Times" w:eastAsiaTheme="minorEastAsia" w:hAnsi="Times" w:cs="Times New Roman"/>
          <w:iCs/>
        </w:rPr>
        <w:t xml:space="preserve">, perturb the boundary condition by a constant, and solve the inversion again. Following equation (5), </w:t>
      </w:r>
      <w:r w:rsidR="00D63D3C">
        <w:rPr>
          <w:rFonts w:ascii="Times New Roman" w:eastAsiaTheme="minorEastAsia" w:hAnsi="Times New Roman" w:cs="Times New Roman"/>
          <w:iCs/>
        </w:rPr>
        <w:t>t</w:t>
      </w:r>
      <w:r w:rsidR="009C277C">
        <w:rPr>
          <w:rFonts w:ascii="Times New Roman" w:eastAsiaTheme="minorEastAsia" w:hAnsi="Times New Roman" w:cs="Times New Roman"/>
          <w:iCs/>
        </w:rPr>
        <w:t xml:space="preserve">he sensitivity of the posterior emissions to a constant error in the boundary condition is given by the row-wise sum of the </w:t>
      </w:r>
      <w:r w:rsidR="00C636D3">
        <w:rPr>
          <w:rFonts w:ascii="Times New Roman" w:eastAsiaTheme="minorEastAsia" w:hAnsi="Times New Roman" w:cs="Times New Roman"/>
          <w:iCs/>
        </w:rPr>
        <w:t>gain matrix</w:t>
      </w:r>
      <w:r w:rsidR="00D96AFE">
        <w:rPr>
          <w:rFonts w:ascii="Times New Roman" w:eastAsiaTheme="minorEastAsia" w:hAnsi="Times New Roman" w:cs="Times New Roman"/>
          <w:iCs/>
        </w:rPr>
        <w:t xml:space="preserve"> </w:t>
      </w:r>
      <m:oMath>
        <m:r>
          <m:rPr>
            <m:sty m:val="b"/>
          </m:rPr>
          <w:rPr>
            <w:rFonts w:ascii="Cambria Math" w:eastAsiaTheme="minorEastAsia" w:hAnsi="Cambria Math" w:cs="Times New Roman"/>
          </w:rPr>
          <m:t>G</m:t>
        </m:r>
      </m:oMath>
      <w:r w:rsidR="00D63D3C">
        <w:rPr>
          <w:rFonts w:ascii="Times New Roman" w:eastAsiaTheme="minorEastAsia" w:hAnsi="Times New Roman" w:cs="Times New Roman"/>
          <w:bCs/>
        </w:rPr>
        <w:t xml:space="preserve"> weighted by the error in the boundary condition</w:t>
      </w:r>
      <w:r w:rsidR="00D63D3C">
        <w:rPr>
          <w:rFonts w:ascii="Times New Roman" w:eastAsiaTheme="minorEastAsia" w:hAnsi="Times New Roman" w:cs="Times New Roman"/>
          <w:iCs/>
        </w:rPr>
        <w:t xml:space="preserve">. The row-wise sum of </w:t>
      </w:r>
      <m:oMath>
        <m:r>
          <m:rPr>
            <m:sty m:val="b"/>
          </m:rPr>
          <w:rPr>
            <w:rFonts w:ascii="Cambria Math" w:eastAsiaTheme="minorEastAsia" w:hAnsi="Cambria Math" w:cs="Times New Roman"/>
          </w:rPr>
          <m:t>G</m:t>
        </m:r>
      </m:oMath>
      <w:r w:rsidR="00F07F72">
        <w:rPr>
          <w:rFonts w:ascii="Times New Roman" w:eastAsiaTheme="minorEastAsia" w:hAnsi="Times New Roman" w:cs="Times New Roman"/>
          <w:iCs/>
        </w:rPr>
        <w:t xml:space="preserve"> is dictated by the structure of the matrix. </w:t>
      </w:r>
      <w:commentRangeStart w:id="12"/>
      <w:r w:rsidR="006D1B21">
        <w:rPr>
          <w:rFonts w:ascii="Times New Roman" w:eastAsiaTheme="minorEastAsia" w:hAnsi="Times New Roman" w:cs="Times New Roman"/>
          <w:iCs/>
        </w:rPr>
        <w:t xml:space="preserve">Because </w:t>
      </w:r>
      <w:r w:rsidR="00C80C1F">
        <w:rPr>
          <w:rFonts w:ascii="Times New Roman" w:eastAsiaTheme="minorEastAsia" w:hAnsi="Times New Roman" w:cs="Times New Roman"/>
          <w:iCs/>
        </w:rPr>
        <w:t>optimized emissions are most sensitive to nearby observations</w:t>
      </w:r>
      <w:r w:rsidR="006D1B21">
        <w:rPr>
          <w:rFonts w:ascii="Times New Roman" w:eastAsiaTheme="minorEastAsia" w:hAnsi="Times New Roman" w:cs="Times New Roman"/>
          <w:iCs/>
        </w:rPr>
        <w:t>,</w:t>
      </w:r>
      <w:r w:rsidR="00C80C1F">
        <w:rPr>
          <w:rFonts w:ascii="Times New Roman" w:eastAsiaTheme="minorEastAsia" w:hAnsi="Times New Roman" w:cs="Times New Roman"/>
          <w:iCs/>
        </w:rPr>
        <w:t xml:space="preserve"> </w:t>
      </w:r>
      <m:oMath>
        <m:r>
          <m:rPr>
            <m:sty m:val="b"/>
          </m:rPr>
          <w:rPr>
            <w:rFonts w:ascii="Cambria Math" w:eastAsiaTheme="minorEastAsia" w:hAnsi="Cambria Math" w:cs="Times New Roman"/>
          </w:rPr>
          <m:t>G</m:t>
        </m:r>
      </m:oMath>
      <w:r w:rsidR="00C80C1F">
        <w:rPr>
          <w:rFonts w:ascii="Times New Roman" w:eastAsiaTheme="minorEastAsia" w:hAnsi="Times New Roman" w:cs="Times New Roman"/>
          <w:iCs/>
        </w:rPr>
        <w:t xml:space="preserve"> is banded.</w:t>
      </w:r>
      <w:commentRangeEnd w:id="12"/>
      <w:r w:rsidR="0001147B">
        <w:rPr>
          <w:rStyle w:val="CommentReference"/>
        </w:rPr>
        <w:commentReference w:id="12"/>
      </w:r>
      <w:r w:rsidR="00C80C1F">
        <w:rPr>
          <w:rFonts w:ascii="Times New Roman" w:eastAsiaTheme="minorEastAsia" w:hAnsi="Times New Roman" w:cs="Times New Roman"/>
          <w:iCs/>
        </w:rPr>
        <w:t xml:space="preserve"> </w:t>
      </w:r>
      <m:oMath>
        <m:r>
          <m:rPr>
            <m:sty m:val="b"/>
          </m:rPr>
          <w:rPr>
            <w:rFonts w:ascii="Cambria Math" w:eastAsiaTheme="minorEastAsia" w:hAnsi="Cambria Math" w:cs="Times New Roman"/>
          </w:rPr>
          <m:t>G</m:t>
        </m:r>
      </m:oMath>
      <w:r w:rsidR="00C80C1F">
        <w:rPr>
          <w:rFonts w:ascii="Times New Roman" w:eastAsiaTheme="minorEastAsia" w:hAnsi="Times New Roman" w:cs="Times New Roman"/>
        </w:rPr>
        <w:t xml:space="preserve"> is positive for </w:t>
      </w:r>
      <w:r w:rsidR="00E03CC6">
        <w:rPr>
          <w:rFonts w:ascii="Times New Roman" w:eastAsiaTheme="minorEastAsia" w:hAnsi="Times New Roman" w:cs="Times New Roman"/>
        </w:rPr>
        <w:t xml:space="preserve">observations </w:t>
      </w:r>
      <w:r w:rsidR="00C80C1F">
        <w:rPr>
          <w:rFonts w:ascii="Times New Roman" w:eastAsiaTheme="minorEastAsia" w:hAnsi="Times New Roman" w:cs="Times New Roman"/>
        </w:rPr>
        <w:t xml:space="preserve">downstream </w:t>
      </w:r>
      <w:r w:rsidR="00E03CC6">
        <w:rPr>
          <w:rFonts w:ascii="Times New Roman" w:eastAsiaTheme="minorEastAsia" w:hAnsi="Times New Roman" w:cs="Times New Roman"/>
        </w:rPr>
        <w:t>of</w:t>
      </w:r>
      <w:r w:rsidR="00C80C1F">
        <w:rPr>
          <w:rFonts w:ascii="Times New Roman" w:eastAsiaTheme="minorEastAsia" w:hAnsi="Times New Roman" w:cs="Times New Roman"/>
        </w:rPr>
        <w:t xml:space="preserve"> grid cell </w:t>
      </w:r>
      <m:oMath>
        <m:r>
          <w:rPr>
            <w:rFonts w:ascii="Cambria Math" w:eastAsiaTheme="minorEastAsia" w:hAnsi="Cambria Math" w:cs="Times New Roman"/>
          </w:rPr>
          <m:t>i</m:t>
        </m:r>
      </m:oMath>
      <w:r w:rsidR="00C80C1F">
        <w:rPr>
          <w:rFonts w:ascii="Times New Roman" w:eastAsiaTheme="minorEastAsia" w:hAnsi="Times New Roman" w:cs="Times New Roman"/>
          <w:bCs/>
        </w:rPr>
        <w:t xml:space="preserve"> and negative </w:t>
      </w:r>
      <w:r w:rsidR="00E03CC6">
        <w:rPr>
          <w:rFonts w:ascii="Times New Roman" w:eastAsiaTheme="minorEastAsia" w:hAnsi="Times New Roman" w:cs="Times New Roman"/>
          <w:bCs/>
        </w:rPr>
        <w:t xml:space="preserve">for </w:t>
      </w:r>
      <w:r w:rsidR="00C80C1F">
        <w:rPr>
          <w:rFonts w:ascii="Times New Roman" w:eastAsiaTheme="minorEastAsia" w:hAnsi="Times New Roman" w:cs="Times New Roman"/>
          <w:bCs/>
        </w:rPr>
        <w:t>upstream observations</w:t>
      </w:r>
      <w:r w:rsidR="00E03CC6">
        <w:rPr>
          <w:rFonts w:ascii="Times New Roman" w:eastAsiaTheme="minorEastAsia" w:hAnsi="Times New Roman" w:cs="Times New Roman"/>
          <w:bCs/>
        </w:rPr>
        <w:t>,</w:t>
      </w:r>
      <w:r w:rsidR="00D96AFE">
        <w:rPr>
          <w:rFonts w:ascii="Times New Roman" w:eastAsiaTheme="minorEastAsia" w:hAnsi="Times New Roman" w:cs="Times New Roman"/>
          <w:bCs/>
        </w:rPr>
        <w:t xml:space="preserve"> which preserves </w:t>
      </w:r>
      <w:commentRangeStart w:id="13"/>
      <w:commentRangeStart w:id="14"/>
      <w:r w:rsidR="00D96AFE">
        <w:rPr>
          <w:rFonts w:ascii="Times New Roman" w:eastAsiaTheme="minorEastAsia" w:hAnsi="Times New Roman" w:cs="Times New Roman"/>
          <w:bCs/>
        </w:rPr>
        <w:t>mass in the inversion</w:t>
      </w:r>
      <w:commentRangeEnd w:id="13"/>
      <w:r w:rsidR="00D96AFE">
        <w:rPr>
          <w:rStyle w:val="CommentReference"/>
        </w:rPr>
        <w:commentReference w:id="13"/>
      </w:r>
      <w:commentRangeEnd w:id="14"/>
      <w:r w:rsidR="00F06EE7">
        <w:rPr>
          <w:rStyle w:val="CommentReference"/>
        </w:rPr>
        <w:commentReference w:id="14"/>
      </w:r>
      <w:r w:rsidR="00D96AFE">
        <w:rPr>
          <w:rFonts w:ascii="Times New Roman" w:eastAsiaTheme="minorEastAsia" w:hAnsi="Times New Roman" w:cs="Times New Roman"/>
          <w:bCs/>
        </w:rPr>
        <w:t>. Th</w:t>
      </w:r>
      <w:r w:rsidR="00E03CC6">
        <w:rPr>
          <w:rFonts w:ascii="Times New Roman" w:eastAsiaTheme="minorEastAsia" w:hAnsi="Times New Roman" w:cs="Times New Roman"/>
          <w:bCs/>
        </w:rPr>
        <w:t xml:space="preserve">e magnitude of the </w:t>
      </w:r>
      <w:r w:rsidR="00D96AFE">
        <w:rPr>
          <w:rFonts w:ascii="Times New Roman" w:eastAsiaTheme="minorEastAsia" w:hAnsi="Times New Roman" w:cs="Times New Roman"/>
          <w:bCs/>
        </w:rPr>
        <w:t>sensitivities</w:t>
      </w:r>
      <w:r w:rsidR="00E03CC6">
        <w:rPr>
          <w:rFonts w:ascii="Times New Roman" w:eastAsiaTheme="minorEastAsia" w:hAnsi="Times New Roman" w:cs="Times New Roman"/>
          <w:bCs/>
        </w:rPr>
        <w:t xml:space="preserve"> decreases as the distance between the observation</w:t>
      </w:r>
      <w:r w:rsidR="00D96AFE">
        <w:rPr>
          <w:rFonts w:ascii="Times New Roman" w:eastAsiaTheme="minorEastAsia" w:hAnsi="Times New Roman" w:cs="Times New Roman"/>
          <w:bCs/>
        </w:rPr>
        <w:t>s</w:t>
      </w:r>
      <w:r w:rsidR="00E03CC6">
        <w:rPr>
          <w:rFonts w:ascii="Times New Roman" w:eastAsiaTheme="minorEastAsia" w:hAnsi="Times New Roman" w:cs="Times New Roman"/>
          <w:bCs/>
        </w:rPr>
        <w:t xml:space="preserve"> and emission grid cell increases</w:t>
      </w:r>
      <w:r w:rsidR="00D96AFE">
        <w:rPr>
          <w:rFonts w:ascii="Times New Roman" w:eastAsiaTheme="minorEastAsia" w:hAnsi="Times New Roman" w:cs="Times New Roman"/>
          <w:bCs/>
        </w:rPr>
        <w:t xml:space="preserve">. </w:t>
      </w:r>
      <w:r w:rsidR="006967CB">
        <w:rPr>
          <w:rFonts w:ascii="Times New Roman" w:eastAsiaTheme="minorEastAsia" w:hAnsi="Times New Roman" w:cs="Times New Roman"/>
          <w:bCs/>
        </w:rPr>
        <w:t xml:space="preserve">The </w:t>
      </w:r>
      <w:r w:rsidR="00A65677">
        <w:rPr>
          <w:rFonts w:ascii="Times New Roman" w:eastAsiaTheme="minorEastAsia" w:hAnsi="Times New Roman" w:cs="Times New Roman"/>
          <w:bCs/>
        </w:rPr>
        <w:t>influence of the boundary condition</w:t>
      </w:r>
      <w:r w:rsidR="00D96AFE">
        <w:rPr>
          <w:rFonts w:ascii="Times New Roman" w:eastAsiaTheme="minorEastAsia" w:hAnsi="Times New Roman" w:cs="Times New Roman"/>
        </w:rPr>
        <w:t xml:space="preserve"> </w:t>
      </w:r>
      <w:r w:rsidR="00D96AFE">
        <w:rPr>
          <w:rFonts w:ascii="Times New Roman" w:eastAsiaTheme="minorEastAsia" w:hAnsi="Times New Roman" w:cs="Times New Roman"/>
          <w:bCs/>
        </w:rPr>
        <w:t xml:space="preserve">is </w:t>
      </w:r>
      <w:r w:rsidR="006967CB">
        <w:rPr>
          <w:rFonts w:ascii="Times New Roman" w:eastAsiaTheme="minorEastAsia" w:hAnsi="Times New Roman" w:cs="Times New Roman"/>
          <w:bCs/>
        </w:rPr>
        <w:t xml:space="preserve">therefore </w:t>
      </w:r>
      <w:r w:rsidR="00D96AFE">
        <w:rPr>
          <w:rFonts w:ascii="Times New Roman" w:eastAsiaTheme="minorEastAsia" w:hAnsi="Times New Roman" w:cs="Times New Roman"/>
          <w:bCs/>
        </w:rPr>
        <w:t xml:space="preserve">largest for upstream grid cells, where </w:t>
      </w:r>
      <m:oMath>
        <m:r>
          <m:rPr>
            <m:sty m:val="b"/>
          </m:rPr>
          <w:rPr>
            <w:rFonts w:ascii="Cambria Math" w:eastAsiaTheme="minorEastAsia" w:hAnsi="Cambria Math" w:cs="Times New Roman"/>
          </w:rPr>
          <m:t>G</m:t>
        </m:r>
      </m:oMath>
      <w:r w:rsidR="006967CB">
        <w:rPr>
          <w:rFonts w:ascii="Times New Roman" w:eastAsiaTheme="minorEastAsia" w:hAnsi="Times New Roman" w:cs="Times New Roman"/>
          <w:bCs/>
        </w:rPr>
        <w:t xml:space="preserve"> has</w:t>
      </w:r>
      <w:r w:rsidR="00D96AFE">
        <w:rPr>
          <w:rFonts w:ascii="Times New Roman" w:eastAsiaTheme="minorEastAsia" w:hAnsi="Times New Roman" w:cs="Times New Roman"/>
          <w:bCs/>
        </w:rPr>
        <w:t xml:space="preserve"> </w:t>
      </w:r>
      <w:commentRangeStart w:id="15"/>
      <w:r w:rsidR="00D96AFE">
        <w:rPr>
          <w:rFonts w:ascii="Times New Roman" w:eastAsiaTheme="minorEastAsia" w:hAnsi="Times New Roman" w:cs="Times New Roman"/>
          <w:bCs/>
        </w:rPr>
        <w:t xml:space="preserve">fewer negative entries, </w:t>
      </w:r>
      <w:commentRangeEnd w:id="15"/>
      <w:r w:rsidR="0001147B">
        <w:rPr>
          <w:rStyle w:val="CommentReference"/>
        </w:rPr>
        <w:commentReference w:id="15"/>
      </w:r>
      <w:r w:rsidR="00D96AFE">
        <w:rPr>
          <w:rFonts w:ascii="Times New Roman" w:eastAsiaTheme="minorEastAsia" w:hAnsi="Times New Roman" w:cs="Times New Roman"/>
          <w:bCs/>
        </w:rPr>
        <w:t>and decreases with the distance from the boundary</w:t>
      </w:r>
      <w:r w:rsidR="00B83BB7">
        <w:rPr>
          <w:rFonts w:ascii="Times New Roman" w:eastAsiaTheme="minorEastAsia" w:hAnsi="Times New Roman" w:cs="Times New Roman"/>
          <w:bCs/>
        </w:rPr>
        <w:t>.</w:t>
      </w:r>
    </w:p>
    <w:p w14:paraId="0F094154" w14:textId="0958B7C8" w:rsidR="00C80C1F" w:rsidRDefault="00C80C1F" w:rsidP="007A237D">
      <w:pPr>
        <w:rPr>
          <w:rFonts w:ascii="Times New Roman" w:eastAsiaTheme="minorEastAsia" w:hAnsi="Times New Roman" w:cs="Times New Roman"/>
          <w:iCs/>
        </w:rPr>
      </w:pPr>
    </w:p>
    <w:p w14:paraId="74AFBDAB" w14:textId="586F1CFB" w:rsidR="00327CED" w:rsidRDefault="001C7B8A" w:rsidP="007A237D">
      <w:pPr>
        <w:rPr>
          <w:rFonts w:ascii="Times New Roman" w:eastAsiaTheme="minorEastAsia" w:hAnsi="Times New Roman" w:cs="Times New Roman"/>
        </w:rPr>
      </w:pPr>
      <w:r>
        <w:rPr>
          <w:rFonts w:ascii="Times New Roman" w:eastAsiaTheme="minorEastAsia" w:hAnsi="Times New Roman" w:cs="Times New Roman"/>
          <w:iCs/>
        </w:rPr>
        <w:t>T</w:t>
      </w:r>
      <w:r w:rsidR="006967CB">
        <w:rPr>
          <w:rFonts w:ascii="Times New Roman" w:eastAsiaTheme="minorEastAsia" w:hAnsi="Times New Roman" w:cs="Times New Roman"/>
          <w:iCs/>
        </w:rPr>
        <w:t xml:space="preserve">he </w:t>
      </w:r>
      <w:r w:rsidR="00F07F72">
        <w:rPr>
          <w:rFonts w:ascii="Times New Roman" w:eastAsiaTheme="minorEastAsia" w:hAnsi="Times New Roman" w:cs="Times New Roman"/>
          <w:iCs/>
        </w:rPr>
        <w:t>width of the</w:t>
      </w:r>
      <w:r w:rsidR="00327CED">
        <w:rPr>
          <w:rFonts w:ascii="Times New Roman" w:eastAsiaTheme="minorEastAsia" w:hAnsi="Times New Roman" w:cs="Times New Roman"/>
          <w:iCs/>
        </w:rPr>
        <w:t xml:space="preserve"> </w:t>
      </w:r>
      <w:r w:rsidR="006967CB">
        <w:rPr>
          <w:rFonts w:ascii="Times New Roman" w:eastAsiaTheme="minorEastAsia" w:hAnsi="Times New Roman" w:cs="Times New Roman"/>
          <w:iCs/>
        </w:rPr>
        <w:t>gain matrix</w:t>
      </w:r>
      <w:r w:rsidR="00F07F72">
        <w:rPr>
          <w:rFonts w:ascii="Times New Roman" w:eastAsiaTheme="minorEastAsia" w:hAnsi="Times New Roman" w:cs="Times New Roman"/>
          <w:iCs/>
        </w:rPr>
        <w:t xml:space="preserve"> bands</w:t>
      </w:r>
      <w:r>
        <w:rPr>
          <w:rFonts w:ascii="Times New Roman" w:eastAsiaTheme="minorEastAsia" w:hAnsi="Times New Roman" w:cs="Times New Roman"/>
          <w:iCs/>
        </w:rPr>
        <w:t xml:space="preserve"> </w:t>
      </w:r>
      <w:r w:rsidR="00660F83">
        <w:rPr>
          <w:rFonts w:ascii="Times New Roman" w:eastAsiaTheme="minorEastAsia" w:hAnsi="Times New Roman" w:cs="Times New Roman"/>
          <w:iCs/>
        </w:rPr>
        <w:t xml:space="preserve">depends </w:t>
      </w:r>
      <w:r>
        <w:rPr>
          <w:rFonts w:ascii="Times New Roman" w:eastAsiaTheme="minorEastAsia" w:hAnsi="Times New Roman" w:cs="Times New Roman"/>
        </w:rPr>
        <w:t>on</w:t>
      </w:r>
      <w:r w:rsidR="006967CB">
        <w:rPr>
          <w:rFonts w:ascii="Times New Roman" w:eastAsiaTheme="minorEastAsia" w:hAnsi="Times New Roman" w:cs="Times New Roman"/>
          <w:iCs/>
        </w:rPr>
        <w:t xml:space="preserve"> the Jacobian matrix </w:t>
      </w:r>
      <m:oMath>
        <m:r>
          <m:rPr>
            <m:sty m:val="b"/>
          </m:rPr>
          <w:rPr>
            <w:rFonts w:ascii="Cambria Math" w:hAnsi="Cambria Math"/>
          </w:rPr>
          <m:t>K</m:t>
        </m:r>
      </m:oMath>
      <w:r w:rsidR="006967CB">
        <w:rPr>
          <w:rFonts w:ascii="Times New Roman" w:eastAsiaTheme="minorEastAsia" w:hAnsi="Times New Roman" w:cs="Times New Roman"/>
          <w:iCs/>
        </w:rPr>
        <w:t>, the</w:t>
      </w:r>
      <w:r w:rsidR="006967CB">
        <w:rPr>
          <w:rFonts w:ascii="Times New Roman" w:eastAsiaTheme="minorEastAsia" w:hAnsi="Times New Roman" w:cs="Times New Roman"/>
          <w:b/>
          <w:bCs/>
          <w:iCs/>
        </w:rPr>
        <w:t xml:space="preserve"> </w:t>
      </w:r>
      <w:r w:rsidR="006967CB">
        <w:rPr>
          <w:rFonts w:ascii="Times New Roman" w:eastAsiaTheme="minorEastAsia" w:hAnsi="Times New Roman" w:cs="Times New Roman"/>
          <w:iCs/>
        </w:rPr>
        <w:t xml:space="preserve">prior error covariance matrix </w:t>
      </w:r>
      <m:oMath>
        <m:sSub>
          <m:sSubPr>
            <m:ctrlPr>
              <w:rPr>
                <w:rFonts w:ascii="Cambria Math" w:hAnsi="Cambria Math"/>
                <w:iCs/>
              </w:rPr>
            </m:ctrlPr>
          </m:sSubPr>
          <m:e>
            <m:r>
              <m:rPr>
                <m:sty m:val="b"/>
              </m:rPr>
              <w:rPr>
                <w:rFonts w:ascii="Cambria Math" w:hAnsi="Cambria Math"/>
              </w:rPr>
              <m:t>S</m:t>
            </m:r>
            <m:ctrlPr>
              <w:rPr>
                <w:rFonts w:ascii="Cambria Math" w:hAnsi="Cambria Math"/>
                <w:b/>
                <w:bCs/>
                <w:iCs/>
              </w:rPr>
            </m:ctrlPr>
          </m:e>
          <m:sub>
            <m:r>
              <m:rPr>
                <m:sty m:val="p"/>
              </m:rPr>
              <w:rPr>
                <w:rFonts w:ascii="Cambria Math" w:hAnsi="Cambria Math"/>
              </w:rPr>
              <m:t>A</m:t>
            </m:r>
          </m:sub>
        </m:sSub>
      </m:oMath>
      <w:r w:rsidR="006967CB">
        <w:rPr>
          <w:rFonts w:ascii="Times New Roman" w:eastAsiaTheme="minorEastAsia" w:hAnsi="Times New Roman" w:cs="Times New Roman"/>
          <w:iCs/>
        </w:rPr>
        <w:t xml:space="preserve">, and the observational error covariance matrix </w:t>
      </w:r>
      <m:oMath>
        <m:sSub>
          <m:sSubPr>
            <m:ctrlPr>
              <w:rPr>
                <w:rFonts w:ascii="Cambria Math" w:hAnsi="Cambria Math"/>
                <w:iCs/>
              </w:rPr>
            </m:ctrlPr>
          </m:sSubPr>
          <m:e>
            <m:r>
              <m:rPr>
                <m:sty m:val="b"/>
              </m:rPr>
              <w:rPr>
                <w:rFonts w:ascii="Cambria Math" w:hAnsi="Cambria Math"/>
              </w:rPr>
              <m:t>S</m:t>
            </m:r>
            <m:ctrlPr>
              <w:rPr>
                <w:rFonts w:ascii="Cambria Math" w:hAnsi="Cambria Math"/>
                <w:b/>
                <w:bCs/>
                <w:iCs/>
              </w:rPr>
            </m:ctrlPr>
          </m:e>
          <m:sub>
            <m:r>
              <m:rPr>
                <m:sty m:val="p"/>
              </m:rPr>
              <w:rPr>
                <w:rFonts w:ascii="Cambria Math" w:hAnsi="Cambria Math"/>
              </w:rPr>
              <m:t>O</m:t>
            </m:r>
          </m:sub>
        </m:sSub>
      </m:oMath>
      <w:r w:rsidR="006967CB">
        <w:rPr>
          <w:rFonts w:ascii="Times New Roman" w:eastAsiaTheme="minorEastAsia" w:hAnsi="Times New Roman" w:cs="Times New Roman"/>
          <w:iCs/>
        </w:rPr>
        <w:t xml:space="preserve">. </w:t>
      </w:r>
      <w:r w:rsidR="00D63D3C">
        <w:rPr>
          <w:rFonts w:ascii="Times New Roman" w:eastAsiaTheme="minorEastAsia" w:hAnsi="Times New Roman" w:cs="Times New Roman"/>
          <w:iCs/>
        </w:rPr>
        <w:t>To demonstrate the sensitivity of the gain matrix to these parameters</w:t>
      </w:r>
      <w:r w:rsidR="00E331EB">
        <w:rPr>
          <w:rFonts w:ascii="Times New Roman" w:eastAsiaTheme="minorEastAsia" w:hAnsi="Times New Roman" w:cs="Times New Roman"/>
          <w:iCs/>
        </w:rPr>
        <w:t>, we</w:t>
      </w:r>
      <w:r w:rsidR="00327CED">
        <w:rPr>
          <w:rFonts w:ascii="Times New Roman" w:eastAsiaTheme="minorEastAsia" w:hAnsi="Times New Roman" w:cs="Times New Roman"/>
          <w:iCs/>
        </w:rPr>
        <w:t xml:space="preserve"> consider a </w:t>
      </w:r>
      <w:r w:rsidR="007233D4">
        <w:rPr>
          <w:rFonts w:ascii="Times New Roman" w:eastAsiaTheme="minorEastAsia" w:hAnsi="Times New Roman" w:cs="Times New Roman"/>
          <w:iCs/>
        </w:rPr>
        <w:t>case</w:t>
      </w:r>
      <w:r w:rsidR="00327CED">
        <w:rPr>
          <w:rFonts w:ascii="Times New Roman" w:eastAsiaTheme="minorEastAsia" w:hAnsi="Times New Roman" w:cs="Times New Roman"/>
          <w:iCs/>
        </w:rPr>
        <w:t xml:space="preserve"> with </w:t>
      </w:r>
      <m:oMath>
        <m:r>
          <w:rPr>
            <w:rFonts w:ascii="Cambria Math" w:eastAsiaTheme="minorEastAsia" w:hAnsi="Cambria Math" w:cs="Times New Roman"/>
          </w:rPr>
          <m:t>15</m:t>
        </m:r>
      </m:oMath>
      <w:r w:rsidR="00327CED">
        <w:rPr>
          <w:rFonts w:ascii="Times New Roman" w:eastAsiaTheme="minorEastAsia" w:hAnsi="Times New Roman" w:cs="Times New Roman"/>
          <w:iCs/>
        </w:rPr>
        <w:t xml:space="preserve"> observations in each of </w:t>
      </w:r>
      <m:oMath>
        <m:r>
          <w:rPr>
            <w:rFonts w:ascii="Cambria Math" w:eastAsiaTheme="minorEastAsia" w:hAnsi="Cambria Math" w:cs="Times New Roman"/>
          </w:rPr>
          <m:t>n=20</m:t>
        </m:r>
      </m:oMath>
      <w:r w:rsidR="00327CED">
        <w:rPr>
          <w:rFonts w:ascii="Times" w:eastAsiaTheme="minorEastAsia" w:hAnsi="Times" w:cs="Times New Roman"/>
          <w:bCs/>
        </w:rPr>
        <w:t xml:space="preserve"> grid cells. We</w:t>
      </w:r>
      <w:r w:rsidR="00E331EB">
        <w:rPr>
          <w:rFonts w:ascii="Times New Roman" w:eastAsiaTheme="minorEastAsia" w:hAnsi="Times New Roman" w:cs="Times New Roman"/>
          <w:iCs/>
        </w:rPr>
        <w:t xml:space="preserve"> assume </w:t>
      </w:r>
      <m:oMath>
        <m:r>
          <w:rPr>
            <w:rFonts w:ascii="Cambria Math" w:eastAsiaTheme="minorEastAsia" w:hAnsi="Cambria Math" w:cs="Times New Roman"/>
          </w:rPr>
          <m:t>τ=5</m:t>
        </m:r>
      </m:oMath>
      <w:r w:rsidR="00E331EB">
        <w:rPr>
          <w:rFonts w:ascii="Times New Roman" w:eastAsiaTheme="minorEastAsia" w:hAnsi="Times New Roman" w:cs="Times New Roman"/>
          <w:iCs/>
        </w:rPr>
        <w:t xml:space="preserve"> hr (corresponding to grid cells of length </w:t>
      </w:r>
      <m:oMath>
        <m:r>
          <w:rPr>
            <w:rFonts w:ascii="Cambria Math" w:eastAsiaTheme="minorEastAsia" w:hAnsi="Cambria Math" w:cs="Times New Roman"/>
          </w:rPr>
          <m:t>L=25</m:t>
        </m:r>
      </m:oMath>
      <w:r w:rsidR="00E331EB">
        <w:rPr>
          <w:rFonts w:ascii="Times" w:eastAsiaTheme="minorEastAsia" w:hAnsi="Times" w:cs="Times New Roman"/>
          <w:bCs/>
        </w:rPr>
        <w:t xml:space="preserve"> km with wind speed </w:t>
      </w:r>
      <m:oMath>
        <m:r>
          <w:rPr>
            <w:rFonts w:ascii="Cambria Math" w:eastAsiaTheme="minorEastAsia" w:hAnsi="Cambria Math" w:cs="Times New Roman"/>
          </w:rPr>
          <m:t>U=5</m:t>
        </m:r>
      </m:oMath>
      <w:r w:rsidR="00E331EB">
        <w:rPr>
          <w:rFonts w:ascii="Times" w:eastAsiaTheme="minorEastAsia" w:hAnsi="Times" w:cs="Times New Roman"/>
          <w:iCs/>
        </w:rPr>
        <w:t xml:space="preserve"> km hr</w:t>
      </w:r>
      <w:r w:rsidR="00E331EB">
        <w:rPr>
          <w:rFonts w:ascii="Times" w:eastAsiaTheme="minorEastAsia" w:hAnsi="Times" w:cs="Times New Roman"/>
          <w:iCs/>
          <w:vertAlign w:val="superscript"/>
        </w:rPr>
        <w:t>-1</w:t>
      </w:r>
      <w:r w:rsidR="00E331EB">
        <w:rPr>
          <w:rFonts w:ascii="Times New Roman" w:eastAsiaTheme="minorEastAsia" w:hAnsi="Times New Roman" w:cs="Times New Roman"/>
          <w:iCs/>
        </w:rPr>
        <w:t>), constant observational errors of 15 ppb</w:t>
      </w:r>
      <w:r w:rsidR="00327CED">
        <w:rPr>
          <w:rFonts w:ascii="Times New Roman" w:eastAsiaTheme="minorEastAsia" w:hAnsi="Times New Roman" w:cs="Times New Roman"/>
          <w:iCs/>
        </w:rPr>
        <w:t>, and constant prior errors of 50 ppb d</w:t>
      </w:r>
      <w:r w:rsidR="00327CED">
        <w:rPr>
          <w:rFonts w:ascii="Times New Roman" w:eastAsiaTheme="minorEastAsia" w:hAnsi="Times New Roman" w:cs="Times New Roman"/>
          <w:iCs/>
          <w:vertAlign w:val="superscript"/>
        </w:rPr>
        <w:t>-1</w:t>
      </w:r>
      <w:r w:rsidR="00E331EB">
        <w:rPr>
          <w:rFonts w:ascii="Times New Roman" w:eastAsiaTheme="minorEastAsia" w:hAnsi="Times New Roman" w:cs="Times New Roman"/>
          <w:iCs/>
        </w:rPr>
        <w:t>.</w:t>
      </w:r>
      <w:r w:rsidR="00327CED">
        <w:rPr>
          <w:rFonts w:ascii="Times New Roman" w:eastAsiaTheme="minorEastAsia" w:hAnsi="Times New Roman" w:cs="Times New Roman"/>
          <w:iCs/>
        </w:rPr>
        <w:t xml:space="preserve"> </w:t>
      </w:r>
      <w:r w:rsidR="006967CB">
        <w:rPr>
          <w:rFonts w:ascii="Times New Roman" w:eastAsiaTheme="minorEastAsia" w:hAnsi="Times New Roman" w:cs="Times New Roman"/>
          <w:iCs/>
        </w:rPr>
        <w:t xml:space="preserve">We </w:t>
      </w:r>
      <w:r w:rsidR="007233D4">
        <w:rPr>
          <w:rFonts w:ascii="Times New Roman" w:eastAsiaTheme="minorEastAsia" w:hAnsi="Times New Roman" w:cs="Times New Roman"/>
          <w:iCs/>
        </w:rPr>
        <w:t>evaluate</w:t>
      </w:r>
      <w:r w:rsidR="00327CED">
        <w:rPr>
          <w:rFonts w:ascii="Times New Roman" w:eastAsiaTheme="minorEastAsia" w:hAnsi="Times New Roman" w:cs="Times New Roman"/>
          <w:iCs/>
        </w:rPr>
        <w:t xml:space="preserve"> the </w:t>
      </w:r>
      <w:r w:rsidR="000B17A0">
        <w:rPr>
          <w:rFonts w:ascii="Times New Roman" w:eastAsiaTheme="minorEastAsia" w:hAnsi="Times New Roman" w:cs="Times New Roman"/>
          <w:iCs/>
        </w:rPr>
        <w:t xml:space="preserve">structure of the </w:t>
      </w:r>
      <w:r w:rsidR="00327CED">
        <w:rPr>
          <w:rFonts w:ascii="Times New Roman" w:eastAsiaTheme="minorEastAsia" w:hAnsi="Times New Roman" w:cs="Times New Roman"/>
          <w:iCs/>
        </w:rPr>
        <w:t xml:space="preserve">gain matrix with two parameters: the </w:t>
      </w:r>
      <w:commentRangeStart w:id="16"/>
      <w:commentRangeStart w:id="17"/>
      <w:r w:rsidR="00327CED">
        <w:rPr>
          <w:rFonts w:ascii="Times New Roman" w:eastAsiaTheme="minorEastAsia" w:hAnsi="Times New Roman" w:cs="Times New Roman"/>
          <w:iCs/>
        </w:rPr>
        <w:t xml:space="preserve">gain matrix band width </w:t>
      </w:r>
      <w:commentRangeEnd w:id="16"/>
      <w:r w:rsidR="00A65677">
        <w:rPr>
          <w:rStyle w:val="CommentReference"/>
        </w:rPr>
        <w:commentReference w:id="16"/>
      </w:r>
      <w:commentRangeEnd w:id="17"/>
      <w:r w:rsidR="007D6201">
        <w:rPr>
          <w:rStyle w:val="CommentReference"/>
        </w:rPr>
        <w:commentReference w:id="17"/>
      </w:r>
      <w:r w:rsidR="00327CED">
        <w:rPr>
          <w:rFonts w:ascii="Times New Roman" w:eastAsiaTheme="minorEastAsia" w:hAnsi="Times New Roman" w:cs="Times New Roman"/>
          <w:iCs/>
        </w:rPr>
        <w:t>and the influence length scale. T</w:t>
      </w:r>
      <w:r w:rsidR="006967CB">
        <w:rPr>
          <w:rFonts w:ascii="Times New Roman" w:eastAsiaTheme="minorEastAsia" w:hAnsi="Times New Roman" w:cs="Times New Roman"/>
          <w:iCs/>
        </w:rPr>
        <w:t xml:space="preserve">he band width </w:t>
      </w:r>
      <w:r w:rsidR="00327CED">
        <w:rPr>
          <w:rFonts w:ascii="Times New Roman" w:eastAsiaTheme="minorEastAsia" w:hAnsi="Times New Roman" w:cs="Times New Roman"/>
          <w:iCs/>
        </w:rPr>
        <w:t>is</w:t>
      </w:r>
      <w:r w:rsidR="006967CB">
        <w:rPr>
          <w:rFonts w:ascii="Times New Roman" w:eastAsiaTheme="minorEastAsia" w:hAnsi="Times New Roman" w:cs="Times New Roman"/>
          <w:iCs/>
        </w:rPr>
        <w:t xml:space="preserve"> the</w:t>
      </w:r>
      <w:r w:rsidR="00E331EB">
        <w:rPr>
          <w:rFonts w:ascii="Times New Roman" w:eastAsiaTheme="minorEastAsia" w:hAnsi="Times New Roman" w:cs="Times New Roman"/>
          <w:iCs/>
        </w:rPr>
        <w:t xml:space="preserve"> maximum</w:t>
      </w:r>
      <w:r w:rsidR="006967CB">
        <w:rPr>
          <w:rFonts w:ascii="Times New Roman" w:eastAsiaTheme="minorEastAsia" w:hAnsi="Times New Roman" w:cs="Times New Roman"/>
          <w:iCs/>
        </w:rPr>
        <w:t xml:space="preserve"> number of entries in </w:t>
      </w:r>
      <w:r w:rsidR="00E331EB">
        <w:rPr>
          <w:rFonts w:ascii="Times New Roman" w:eastAsiaTheme="minorEastAsia" w:hAnsi="Times New Roman" w:cs="Times New Roman"/>
          <w:iCs/>
        </w:rPr>
        <w:t>a</w:t>
      </w:r>
      <w:r w:rsidR="006967CB">
        <w:rPr>
          <w:rFonts w:ascii="Times New Roman" w:eastAsiaTheme="minorEastAsia" w:hAnsi="Times New Roman" w:cs="Times New Roman"/>
          <w:iCs/>
        </w:rPr>
        <w:t xml:space="preserve"> row</w:t>
      </w:r>
      <w:r w:rsidR="00E331EB">
        <w:rPr>
          <w:rFonts w:ascii="Times New Roman" w:eastAsiaTheme="minorEastAsia" w:hAnsi="Times New Roman" w:cs="Times New Roman"/>
          <w:iCs/>
        </w:rPr>
        <w:t xml:space="preserve"> of </w:t>
      </w:r>
      <m:oMath>
        <m:r>
          <m:rPr>
            <m:sty m:val="b"/>
          </m:rPr>
          <w:rPr>
            <w:rFonts w:ascii="Cambria Math" w:eastAsiaTheme="minorEastAsia" w:hAnsi="Cambria Math" w:cs="Times New Roman"/>
          </w:rPr>
          <m:t>G</m:t>
        </m:r>
      </m:oMath>
      <w:r w:rsidR="006967CB">
        <w:rPr>
          <w:rFonts w:ascii="Times New Roman" w:eastAsiaTheme="minorEastAsia" w:hAnsi="Times New Roman" w:cs="Times New Roman"/>
          <w:iCs/>
        </w:rPr>
        <w:t xml:space="preserve"> that are larger than 1/1000 of </w:t>
      </w:r>
      <w:r w:rsidR="00E331EB">
        <w:rPr>
          <w:rFonts w:ascii="Times New Roman" w:eastAsiaTheme="minorEastAsia" w:hAnsi="Times New Roman" w:cs="Times New Roman"/>
          <w:iCs/>
        </w:rPr>
        <w:t>that</w:t>
      </w:r>
      <w:r w:rsidR="006967CB">
        <w:rPr>
          <w:rFonts w:ascii="Times New Roman" w:eastAsiaTheme="minorEastAsia" w:hAnsi="Times New Roman" w:cs="Times New Roman"/>
          <w:iCs/>
        </w:rPr>
        <w:t xml:space="preserve"> row’s maximum value. </w:t>
      </w:r>
      <w:r w:rsidR="00327CED">
        <w:rPr>
          <w:rFonts w:ascii="Times New Roman" w:eastAsiaTheme="minorEastAsia" w:hAnsi="Times New Roman" w:cs="Times New Roman"/>
          <w:iCs/>
        </w:rPr>
        <w:t>The</w:t>
      </w:r>
      <w:r w:rsidR="006967CB">
        <w:rPr>
          <w:rFonts w:ascii="Times New Roman" w:eastAsiaTheme="minorEastAsia" w:hAnsi="Times New Roman" w:cs="Times New Roman"/>
          <w:iCs/>
        </w:rPr>
        <w:t xml:space="preserve"> influence length scale </w:t>
      </w:r>
      <w:r w:rsidR="00327CED">
        <w:rPr>
          <w:rFonts w:ascii="Times New Roman" w:eastAsiaTheme="minorEastAsia" w:hAnsi="Times New Roman" w:cs="Times New Roman"/>
          <w:iCs/>
        </w:rPr>
        <w:t>is</w:t>
      </w:r>
      <w:r w:rsidR="006967CB">
        <w:rPr>
          <w:rFonts w:ascii="Times New Roman" w:eastAsiaTheme="minorEastAsia" w:hAnsi="Times New Roman" w:cs="Times New Roman"/>
          <w:iCs/>
        </w:rPr>
        <w:t xml:space="preserve"> the number of grid cells </w:t>
      </w:r>
      <w:r w:rsidR="00ED2CD8">
        <w:rPr>
          <w:rFonts w:ascii="Times New Roman" w:eastAsiaTheme="minorEastAsia" w:hAnsi="Times New Roman" w:cs="Times New Roman"/>
          <w:iCs/>
        </w:rPr>
        <w:t xml:space="preserve">before </w:t>
      </w:r>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acc>
              <m:accPr>
                <m:ctrlPr>
                  <w:rPr>
                    <w:rFonts w:ascii="Cambria Math" w:eastAsiaTheme="minorEastAsia" w:hAnsi="Cambria Math" w:cs="Times New Roman"/>
                    <w:i/>
                    <w:iCs/>
                  </w:rPr>
                </m:ctrlPr>
              </m:accPr>
              <m:e>
                <m:r>
                  <m:rPr>
                    <m:sty m:val="bi"/>
                  </m:rPr>
                  <w:rPr>
                    <w:rFonts w:ascii="Cambria Math" w:eastAsiaTheme="minorEastAsia" w:hAnsi="Cambria Math" w:cs="Times New Roman"/>
                  </w:rPr>
                  <m:t>x</m:t>
                </m:r>
              </m:e>
            </m:acc>
          </m:e>
          <m:sub>
            <m:r>
              <w:rPr>
                <w:rFonts w:ascii="Cambria Math" w:eastAsiaTheme="minorEastAsia" w:hAnsi="Cambria Math" w:cs="Times New Roman"/>
              </w:rPr>
              <m:t>i</m:t>
            </m:r>
          </m:sub>
        </m:sSub>
      </m:oMath>
      <w:r w:rsidR="006967CB">
        <w:rPr>
          <w:rFonts w:ascii="Times New Roman" w:eastAsiaTheme="minorEastAsia" w:hAnsi="Times New Roman" w:cs="Times New Roman"/>
        </w:rPr>
        <w:t xml:space="preserve"> </w:t>
      </w:r>
      <w:r w:rsidR="00ED2CD8">
        <w:rPr>
          <w:rFonts w:ascii="Times New Roman" w:eastAsiaTheme="minorEastAsia" w:hAnsi="Times New Roman" w:cs="Times New Roman"/>
        </w:rPr>
        <w:t>decreases below</w:t>
      </w:r>
      <w:r w:rsidR="006967CB">
        <w:rPr>
          <w:rFonts w:ascii="Times New Roman" w:eastAsiaTheme="minorEastAsia" w:hAnsi="Times New Roman" w:cs="Times New Roman"/>
        </w:rPr>
        <w:t xml:space="preserve"> </w:t>
      </w:r>
      <w:commentRangeStart w:id="18"/>
      <w:commentRangeStart w:id="19"/>
      <w:r w:rsidR="006967CB">
        <w:rPr>
          <w:rFonts w:ascii="Times New Roman" w:eastAsiaTheme="minorEastAsia" w:hAnsi="Times New Roman" w:cs="Times New Roman"/>
        </w:rPr>
        <w:t>10</w:t>
      </w:r>
      <w:r w:rsidR="00E331EB">
        <w:rPr>
          <w:rFonts w:ascii="Times New Roman" w:eastAsiaTheme="minorEastAsia" w:hAnsi="Times New Roman" w:cs="Times New Roman"/>
        </w:rPr>
        <w:t xml:space="preserve"> ppb</w:t>
      </w:r>
      <w:r w:rsidR="00327CED">
        <w:rPr>
          <w:rFonts w:ascii="Times New Roman" w:eastAsiaTheme="minorEastAsia" w:hAnsi="Times New Roman" w:cs="Times New Roman"/>
        </w:rPr>
        <w:t xml:space="preserve"> </w:t>
      </w:r>
      <w:r w:rsidR="00327CED">
        <w:rPr>
          <w:rFonts w:ascii="Times New Roman" w:eastAsiaTheme="minorEastAsia" w:hAnsi="Times New Roman" w:cs="Times New Roman"/>
          <w:iCs/>
        </w:rPr>
        <w:t>d</w:t>
      </w:r>
      <w:r w:rsidR="00327CED">
        <w:rPr>
          <w:rFonts w:ascii="Times New Roman" w:eastAsiaTheme="minorEastAsia" w:hAnsi="Times New Roman" w:cs="Times New Roman"/>
          <w:iCs/>
          <w:vertAlign w:val="superscript"/>
        </w:rPr>
        <w:t>-1</w:t>
      </w:r>
      <w:commentRangeEnd w:id="18"/>
      <w:r w:rsidR="00A65677">
        <w:rPr>
          <w:rStyle w:val="CommentReference"/>
        </w:rPr>
        <w:commentReference w:id="18"/>
      </w:r>
      <w:commentRangeEnd w:id="19"/>
      <w:r w:rsidR="007D6201">
        <w:rPr>
          <w:rStyle w:val="CommentReference"/>
        </w:rPr>
        <w:commentReference w:id="19"/>
      </w:r>
      <w:r w:rsidR="00327CED">
        <w:rPr>
          <w:rFonts w:ascii="Times New Roman" w:eastAsiaTheme="minorEastAsia" w:hAnsi="Times New Roman" w:cs="Times New Roman"/>
          <w:iCs/>
        </w:rPr>
        <w:t>, or 20% of the prior errors</w:t>
      </w:r>
      <w:r w:rsidR="006967CB">
        <w:rPr>
          <w:rFonts w:ascii="Times New Roman" w:eastAsiaTheme="minorEastAsia" w:hAnsi="Times New Roman" w:cs="Times New Roman"/>
        </w:rPr>
        <w:t>.</w:t>
      </w:r>
      <w:r w:rsidR="00327CED">
        <w:rPr>
          <w:rFonts w:ascii="Times New Roman" w:eastAsiaTheme="minorEastAsia" w:hAnsi="Times New Roman" w:cs="Times New Roman"/>
        </w:rPr>
        <w:t xml:space="preserve"> </w:t>
      </w:r>
    </w:p>
    <w:p w14:paraId="11B97A3F" w14:textId="77777777" w:rsidR="00327CED" w:rsidRDefault="00327CED" w:rsidP="007A237D">
      <w:pPr>
        <w:rPr>
          <w:rFonts w:ascii="Times New Roman" w:eastAsiaTheme="minorEastAsia" w:hAnsi="Times New Roman" w:cs="Times New Roman"/>
        </w:rPr>
      </w:pPr>
    </w:p>
    <w:p w14:paraId="132BFE35" w14:textId="392B6E51" w:rsidR="00810AA9" w:rsidRDefault="001C7B8A" w:rsidP="007A237D">
      <w:pPr>
        <w:rPr>
          <w:rFonts w:ascii="Times New Roman" w:eastAsiaTheme="minorEastAsia" w:hAnsi="Times New Roman" w:cs="Times New Roman"/>
        </w:rPr>
      </w:pPr>
      <w:commentRangeStart w:id="20"/>
      <w:r>
        <w:rPr>
          <w:rFonts w:ascii="Times New Roman" w:eastAsiaTheme="minorEastAsia" w:hAnsi="Times New Roman" w:cs="Times New Roman"/>
        </w:rPr>
        <w:t>F</w:t>
      </w:r>
      <w:r w:rsidR="00327CED">
        <w:rPr>
          <w:rFonts w:ascii="Times New Roman" w:eastAsiaTheme="minorEastAsia" w:hAnsi="Times New Roman" w:cs="Times New Roman"/>
        </w:rPr>
        <w:t xml:space="preserve">igure </w:t>
      </w:r>
      <w:r w:rsidR="00A65677">
        <w:rPr>
          <w:rFonts w:ascii="Times New Roman" w:eastAsiaTheme="minorEastAsia" w:hAnsi="Times New Roman" w:cs="Times New Roman"/>
        </w:rPr>
        <w:t>2</w:t>
      </w:r>
      <w:r w:rsidR="00327CED">
        <w:rPr>
          <w:rFonts w:ascii="Times New Roman" w:eastAsiaTheme="minorEastAsia" w:hAnsi="Times New Roman" w:cs="Times New Roman"/>
        </w:rPr>
        <w:t xml:space="preserve"> shows the change in the band width (top) and influence length scale (bottom) as the lifetime, prior errors, and observational errors </w:t>
      </w:r>
      <w:r w:rsidR="00BC56FD">
        <w:rPr>
          <w:rFonts w:ascii="Times New Roman" w:eastAsiaTheme="minorEastAsia" w:hAnsi="Times New Roman" w:cs="Times New Roman"/>
        </w:rPr>
        <w:t>are scaled</w:t>
      </w:r>
      <w:r w:rsidR="000B17A0">
        <w:rPr>
          <w:rFonts w:ascii="Times New Roman" w:eastAsiaTheme="minorEastAsia" w:hAnsi="Times New Roman" w:cs="Times New Roman"/>
        </w:rPr>
        <w:t xml:space="preserve"> across the inversion domain (left column</w:t>
      </w:r>
      <w:commentRangeEnd w:id="20"/>
      <w:r w:rsidR="005F0D0A">
        <w:rPr>
          <w:rStyle w:val="CommentReference"/>
        </w:rPr>
        <w:commentReference w:id="20"/>
      </w:r>
      <w:r w:rsidR="000B17A0">
        <w:rPr>
          <w:rFonts w:ascii="Times New Roman" w:eastAsiaTheme="minorEastAsia" w:hAnsi="Times New Roman" w:cs="Times New Roman"/>
        </w:rPr>
        <w:t>)</w:t>
      </w:r>
      <w:r w:rsidR="00327CED">
        <w:rPr>
          <w:rFonts w:ascii="Times New Roman" w:eastAsiaTheme="minorEastAsia" w:hAnsi="Times New Roman" w:cs="Times New Roman"/>
        </w:rPr>
        <w:t xml:space="preserve">. </w:t>
      </w:r>
      <w:commentRangeStart w:id="21"/>
      <w:r>
        <w:rPr>
          <w:rFonts w:ascii="Times New Roman" w:eastAsiaTheme="minorEastAsia" w:hAnsi="Times New Roman" w:cs="Times New Roman"/>
        </w:rPr>
        <w:t>As the lifetime increases</w:t>
      </w:r>
      <w:r w:rsidR="00B72A5F">
        <w:rPr>
          <w:rFonts w:ascii="Times New Roman" w:eastAsiaTheme="minorEastAsia" w:hAnsi="Times New Roman" w:cs="Times New Roman"/>
        </w:rPr>
        <w:t xml:space="preserve">, the posterior emissions become less sensitive to </w:t>
      </w:r>
      <w:r w:rsidR="000B17A0">
        <w:rPr>
          <w:rFonts w:ascii="Times New Roman" w:eastAsiaTheme="minorEastAsia" w:hAnsi="Times New Roman" w:cs="Times New Roman"/>
        </w:rPr>
        <w:t>distant</w:t>
      </w:r>
      <w:r w:rsidR="00B72A5F">
        <w:rPr>
          <w:rFonts w:ascii="Times New Roman" w:eastAsiaTheme="minorEastAsia" w:hAnsi="Times New Roman" w:cs="Times New Roman"/>
        </w:rPr>
        <w:t xml:space="preserve"> observations, </w:t>
      </w:r>
      <w:commentRangeEnd w:id="21"/>
      <w:r w:rsidR="008A49EC">
        <w:rPr>
          <w:rStyle w:val="CommentReference"/>
        </w:rPr>
        <w:commentReference w:id="21"/>
      </w:r>
      <w:r w:rsidR="00B72A5F">
        <w:rPr>
          <w:rFonts w:ascii="Times New Roman" w:eastAsiaTheme="minorEastAsia" w:hAnsi="Times New Roman" w:cs="Times New Roman"/>
        </w:rPr>
        <w:t>decreasing the gain matrix band width and, accordingly, the influence length scale. As the prior error decreases or the observational error increases, more observations are needed to alter the prior emissions, increasing the gain matrix band width and influence length scale.</w:t>
      </w:r>
      <w:r w:rsidR="000B17A0">
        <w:rPr>
          <w:rFonts w:ascii="Times New Roman" w:eastAsiaTheme="minorEastAsia" w:hAnsi="Times New Roman" w:cs="Times New Roman"/>
        </w:rPr>
        <w:t xml:space="preserve"> </w:t>
      </w:r>
    </w:p>
    <w:p w14:paraId="0C6155FD" w14:textId="77777777" w:rsidR="00810AA9" w:rsidRDefault="00810AA9" w:rsidP="007A237D">
      <w:pPr>
        <w:rPr>
          <w:rFonts w:ascii="Times New Roman" w:eastAsiaTheme="minorEastAsia" w:hAnsi="Times New Roman" w:cs="Times New Roman"/>
        </w:rPr>
      </w:pPr>
    </w:p>
    <w:p w14:paraId="6943139A" w14:textId="39B7AE43" w:rsidR="00D96AFE" w:rsidRDefault="00BC56FD" w:rsidP="007A237D">
      <w:pPr>
        <w:rPr>
          <w:rFonts w:ascii="Times New Roman" w:eastAsiaTheme="minorEastAsia" w:hAnsi="Times New Roman" w:cs="Times New Roman"/>
        </w:rPr>
      </w:pPr>
      <w:r>
        <w:rPr>
          <w:rFonts w:ascii="Times New Roman" w:eastAsiaTheme="minorEastAsia" w:hAnsi="Times New Roman" w:cs="Times New Roman"/>
        </w:rPr>
        <w:t xml:space="preserve">Figure </w:t>
      </w:r>
      <w:r w:rsidR="00A65677">
        <w:rPr>
          <w:rFonts w:ascii="Times New Roman" w:eastAsiaTheme="minorEastAsia" w:hAnsi="Times New Roman" w:cs="Times New Roman"/>
        </w:rPr>
        <w:t>2</w:t>
      </w:r>
      <w:r w:rsidR="000B17A0">
        <w:rPr>
          <w:rFonts w:ascii="Times New Roman" w:eastAsiaTheme="minorEastAsia" w:hAnsi="Times New Roman" w:cs="Times New Roman"/>
        </w:rPr>
        <w:t xml:space="preserve"> also show</w:t>
      </w:r>
      <w:r>
        <w:rPr>
          <w:rFonts w:ascii="Times New Roman" w:eastAsiaTheme="minorEastAsia" w:hAnsi="Times New Roman" w:cs="Times New Roman"/>
        </w:rPr>
        <w:t>s</w:t>
      </w:r>
      <w:r w:rsidR="000B17A0">
        <w:rPr>
          <w:rFonts w:ascii="Times New Roman" w:eastAsiaTheme="minorEastAsia" w:hAnsi="Times New Roman" w:cs="Times New Roman"/>
        </w:rPr>
        <w:t xml:space="preserve"> the sensitivity of the band width and influence length scale to changes in the inversion parameters in the first grid cell alone </w:t>
      </w:r>
      <w:commentRangeStart w:id="22"/>
      <w:r w:rsidR="000B17A0">
        <w:rPr>
          <w:rFonts w:ascii="Times New Roman" w:eastAsiaTheme="minorEastAsia" w:hAnsi="Times New Roman" w:cs="Times New Roman"/>
        </w:rPr>
        <w:t xml:space="preserve">(right </w:t>
      </w:r>
      <w:commentRangeEnd w:id="22"/>
      <w:r w:rsidR="008A49EC">
        <w:rPr>
          <w:rStyle w:val="CommentReference"/>
        </w:rPr>
        <w:commentReference w:id="22"/>
      </w:r>
      <w:r w:rsidR="000B17A0">
        <w:rPr>
          <w:rFonts w:ascii="Times New Roman" w:eastAsiaTheme="minorEastAsia" w:hAnsi="Times New Roman" w:cs="Times New Roman"/>
        </w:rPr>
        <w:t xml:space="preserve">column), which </w:t>
      </w:r>
      <w:r w:rsidR="00810AA9">
        <w:rPr>
          <w:rFonts w:ascii="Times New Roman" w:eastAsiaTheme="minorEastAsia" w:hAnsi="Times New Roman" w:cs="Times New Roman"/>
        </w:rPr>
        <w:t xml:space="preserve">could absorb errors in the boundary condition. However, the band width and influence length scale are relatively insensitive to changes to the inversion parameters in the first grid cell. </w:t>
      </w:r>
      <w:commentRangeStart w:id="23"/>
      <w:r w:rsidR="00810AA9">
        <w:rPr>
          <w:rFonts w:ascii="Times New Roman" w:eastAsiaTheme="minorEastAsia" w:hAnsi="Times New Roman" w:cs="Times New Roman"/>
        </w:rPr>
        <w:t xml:space="preserve">Neither change in response to changes in the observational error, and the influence length scale decreases </w:t>
      </w:r>
      <w:r w:rsidR="00A06AA9">
        <w:rPr>
          <w:rFonts w:ascii="Times New Roman" w:eastAsiaTheme="minorEastAsia" w:hAnsi="Times New Roman" w:cs="Times New Roman"/>
        </w:rPr>
        <w:t xml:space="preserve">only </w:t>
      </w:r>
      <w:r w:rsidR="00810AA9">
        <w:rPr>
          <w:rFonts w:ascii="Times New Roman" w:eastAsiaTheme="minorEastAsia" w:hAnsi="Times New Roman" w:cs="Times New Roman"/>
        </w:rPr>
        <w:t>slightly after the prior error doubles</w:t>
      </w:r>
      <w:r w:rsidR="00A06AA9">
        <w:rPr>
          <w:rFonts w:ascii="Times New Roman" w:eastAsiaTheme="minorEastAsia" w:hAnsi="Times New Roman" w:cs="Times New Roman"/>
        </w:rPr>
        <w:t>.</w:t>
      </w:r>
      <w:commentRangeEnd w:id="23"/>
      <w:r w:rsidR="008A49EC">
        <w:rPr>
          <w:rStyle w:val="CommentReference"/>
        </w:rPr>
        <w:commentReference w:id="23"/>
      </w:r>
    </w:p>
    <w:p w14:paraId="730039FE" w14:textId="77777777" w:rsidR="00F95B7A" w:rsidRPr="007A237D" w:rsidRDefault="00F95B7A" w:rsidP="007A237D">
      <w:pPr>
        <w:rPr>
          <w:rFonts w:ascii="Times New Roman" w:eastAsiaTheme="minorEastAsia" w:hAnsi="Times New Roman" w:cs="Times New Roman"/>
          <w:iCs/>
        </w:rPr>
      </w:pPr>
    </w:p>
    <w:p w14:paraId="3F3D302D" w14:textId="41E47CA0" w:rsidR="007A237D" w:rsidRPr="007A237D" w:rsidRDefault="007A237D" w:rsidP="007A237D">
      <w:pPr>
        <w:rPr>
          <w:rFonts w:ascii="Times" w:eastAsiaTheme="minorEastAsia" w:hAnsi="Times" w:cs="Times New Roman"/>
          <w:b/>
          <w:bCs/>
          <w:iCs/>
        </w:rPr>
      </w:pPr>
      <w:r>
        <w:rPr>
          <w:rFonts w:ascii="Times" w:eastAsiaTheme="minorEastAsia" w:hAnsi="Times" w:cs="Times New Roman"/>
          <w:b/>
          <w:bCs/>
          <w:iCs/>
        </w:rPr>
        <w:t xml:space="preserve">3.2 </w:t>
      </w:r>
      <w:commentRangeStart w:id="24"/>
      <w:r>
        <w:rPr>
          <w:rFonts w:ascii="Times" w:eastAsiaTheme="minorEastAsia" w:hAnsi="Times" w:cs="Times New Roman"/>
          <w:b/>
          <w:bCs/>
          <w:iCs/>
        </w:rPr>
        <w:t>Numerical solution</w:t>
      </w:r>
      <w:commentRangeEnd w:id="24"/>
      <w:r w:rsidR="00614AD5">
        <w:rPr>
          <w:rStyle w:val="CommentReference"/>
        </w:rPr>
        <w:commentReference w:id="24"/>
      </w:r>
    </w:p>
    <w:p w14:paraId="483253F7" w14:textId="01DF5D46" w:rsidR="00F95B7A" w:rsidRDefault="00F95B7A" w:rsidP="00BB439D">
      <w:pPr>
        <w:rPr>
          <w:rFonts w:ascii="Times" w:eastAsiaTheme="minorEastAsia" w:hAnsi="Times" w:cs="Times New Roman"/>
          <w:iCs/>
        </w:rPr>
      </w:pPr>
      <w:commentRangeStart w:id="25"/>
      <w:r>
        <w:rPr>
          <w:rFonts w:ascii="Times" w:eastAsiaTheme="minorEastAsia" w:hAnsi="Times" w:cs="Times New Roman"/>
          <w:iCs/>
        </w:rPr>
        <w:t xml:space="preserve">We </w:t>
      </w:r>
      <w:r w:rsidR="00581B40">
        <w:rPr>
          <w:rFonts w:ascii="Times" w:eastAsiaTheme="minorEastAsia" w:hAnsi="Times" w:cs="Times New Roman"/>
          <w:iCs/>
        </w:rPr>
        <w:t>simulate concentration</w:t>
      </w:r>
      <w:commentRangeEnd w:id="25"/>
      <w:r w:rsidR="008542CB">
        <w:rPr>
          <w:rStyle w:val="CommentReference"/>
        </w:rPr>
        <w:commentReference w:id="25"/>
      </w:r>
      <w:r w:rsidR="00581B40">
        <w:rPr>
          <w:rFonts w:ascii="Times" w:eastAsiaTheme="minorEastAsia" w:hAnsi="Times" w:cs="Times New Roman"/>
          <w:iCs/>
        </w:rPr>
        <w:t xml:space="preserve">s of </w:t>
      </w:r>
      <w:r>
        <w:rPr>
          <w:rFonts w:ascii="Times" w:eastAsiaTheme="minorEastAsia" w:hAnsi="Times" w:cs="Times New Roman"/>
          <w:iCs/>
        </w:rPr>
        <w:t>an</w:t>
      </w:r>
      <w:r w:rsidR="00581B40">
        <w:rPr>
          <w:rFonts w:ascii="Times" w:eastAsiaTheme="minorEastAsia" w:hAnsi="Times" w:cs="Times New Roman"/>
          <w:iCs/>
        </w:rPr>
        <w:t xml:space="preserve"> inert tracer </w:t>
      </w:r>
      <w:r>
        <w:rPr>
          <w:rFonts w:ascii="Times" w:eastAsiaTheme="minorEastAsia" w:hAnsi="Times" w:cs="Times New Roman"/>
          <w:iCs/>
        </w:rPr>
        <w:t>advected through</w:t>
      </w:r>
      <w:r w:rsidR="00581B40">
        <w:rPr>
          <w:rFonts w:ascii="Times" w:eastAsiaTheme="minorEastAsia" w:hAnsi="Times" w:cs="Times New Roman"/>
          <w:iCs/>
        </w:rPr>
        <w:t xml:space="preserve"> </w:t>
      </w:r>
      <m:oMath>
        <m:r>
          <w:rPr>
            <w:rFonts w:ascii="Cambria Math" w:eastAsiaTheme="minorEastAsia" w:hAnsi="Cambria Math" w:cs="Times New Roman"/>
          </w:rPr>
          <m:t>n=20</m:t>
        </m:r>
      </m:oMath>
      <w:r w:rsidR="00581B40">
        <w:rPr>
          <w:rFonts w:ascii="Times" w:eastAsiaTheme="minorEastAsia" w:hAnsi="Times" w:cs="Times New Roman"/>
          <w:bCs/>
        </w:rPr>
        <w:t xml:space="preserve"> grid cells of length </w:t>
      </w:r>
      <m:oMath>
        <m:r>
          <w:rPr>
            <w:rFonts w:ascii="Cambria Math" w:eastAsiaTheme="minorEastAsia" w:hAnsi="Cambria Math" w:cs="Times New Roman"/>
          </w:rPr>
          <m:t>L=25</m:t>
        </m:r>
      </m:oMath>
      <w:r w:rsidR="00581B40">
        <w:rPr>
          <w:rFonts w:ascii="Times" w:eastAsiaTheme="minorEastAsia" w:hAnsi="Times" w:cs="Times New Roman"/>
          <w:bCs/>
        </w:rPr>
        <w:t xml:space="preserve"> km</w:t>
      </w:r>
      <w:r>
        <w:rPr>
          <w:rFonts w:ascii="Times" w:eastAsiaTheme="minorEastAsia" w:hAnsi="Times" w:cs="Times New Roman"/>
          <w:bCs/>
        </w:rPr>
        <w:t xml:space="preserve"> with wind speed </w:t>
      </w:r>
      <m:oMath>
        <m:r>
          <w:rPr>
            <w:rFonts w:ascii="Cambria Math" w:eastAsiaTheme="minorEastAsia" w:hAnsi="Cambria Math" w:cs="Times New Roman"/>
          </w:rPr>
          <m:t>U=5</m:t>
        </m:r>
      </m:oMath>
      <w:r>
        <w:rPr>
          <w:rFonts w:ascii="Times" w:eastAsiaTheme="minorEastAsia" w:hAnsi="Times" w:cs="Times New Roman"/>
          <w:iCs/>
        </w:rPr>
        <w:t xml:space="preserve"> km hr</w:t>
      </w:r>
      <w:r>
        <w:rPr>
          <w:rFonts w:ascii="Times" w:eastAsiaTheme="minorEastAsia" w:hAnsi="Times" w:cs="Times New Roman"/>
          <w:iCs/>
          <w:vertAlign w:val="superscript"/>
        </w:rPr>
        <w:t>-1</w:t>
      </w:r>
      <w:r>
        <w:rPr>
          <w:rFonts w:ascii="Times" w:eastAsiaTheme="minorEastAsia" w:hAnsi="Times" w:cs="Times New Roman"/>
          <w:bCs/>
        </w:rPr>
        <w:t>. Initial conditions are given by the steady state concentrations. We assume</w:t>
      </w:r>
      <w:r w:rsidR="00581B40">
        <w:rPr>
          <w:rFonts w:ascii="Times" w:eastAsiaTheme="minorEastAsia" w:hAnsi="Times" w:cs="Times New Roman"/>
          <w:bCs/>
        </w:rPr>
        <w:t xml:space="preserve"> constant emissions of 100 ppb d</w:t>
      </w:r>
      <w:r w:rsidR="00581B40">
        <w:rPr>
          <w:rFonts w:ascii="Times" w:eastAsiaTheme="minorEastAsia" w:hAnsi="Times" w:cs="Times New Roman"/>
          <w:bCs/>
          <w:vertAlign w:val="superscript"/>
        </w:rPr>
        <w:t>-1</w:t>
      </w:r>
      <w:r w:rsidR="00581B40">
        <w:rPr>
          <w:rFonts w:ascii="Times" w:eastAsiaTheme="minorEastAsia" w:hAnsi="Times" w:cs="Times New Roman"/>
          <w:bCs/>
        </w:rPr>
        <w:t xml:space="preserve"> in each grid cell and a true boundary condition </w:t>
      </w:r>
      <m:oMath>
        <m:r>
          <w:rPr>
            <w:rFonts w:ascii="Cambria Math" w:eastAsiaTheme="minorEastAsia" w:hAnsi="Cambria Math" w:cs="Times New Roman"/>
          </w:rPr>
          <m:t>B</m:t>
        </m:r>
        <m:sSub>
          <m:sSubPr>
            <m:ctrlPr>
              <w:rPr>
                <w:rFonts w:ascii="Cambria Math" w:eastAsiaTheme="minorEastAsia" w:hAnsi="Cambria Math" w:cs="Times New Roman"/>
                <w:bCs/>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true</m:t>
            </m:r>
          </m:sub>
        </m:sSub>
        <m:r>
          <w:rPr>
            <w:rFonts w:ascii="Cambria Math" w:eastAsiaTheme="minorEastAsia" w:hAnsi="Cambria Math" w:cs="Times New Roman"/>
          </w:rPr>
          <m:t>=1900</m:t>
        </m:r>
      </m:oMath>
      <w:r w:rsidR="00581B40">
        <w:rPr>
          <w:rFonts w:ascii="Times" w:eastAsiaTheme="minorEastAsia" w:hAnsi="Times" w:cs="Times New Roman"/>
          <w:bCs/>
        </w:rPr>
        <w:t xml:space="preserve"> ppb</w:t>
      </w:r>
      <w:r>
        <w:rPr>
          <w:rFonts w:ascii="Times" w:eastAsiaTheme="minorEastAsia" w:hAnsi="Times" w:cs="Times New Roman"/>
          <w:bCs/>
        </w:rPr>
        <w:t>.</w:t>
      </w:r>
      <w:r w:rsidR="00581B40">
        <w:rPr>
          <w:rFonts w:ascii="Times" w:eastAsiaTheme="minorEastAsia" w:hAnsi="Times" w:cs="Times New Roman"/>
          <w:bCs/>
        </w:rPr>
        <w:t xml:space="preserve"> </w:t>
      </w:r>
      <w:r w:rsidR="00581B40">
        <w:rPr>
          <w:rFonts w:ascii="Times" w:eastAsiaTheme="minorEastAsia" w:hAnsi="Times" w:cs="Times New Roman"/>
          <w:iCs/>
        </w:rPr>
        <w:t>Ad</w:t>
      </w:r>
      <w:r w:rsidR="007A237D">
        <w:rPr>
          <w:rFonts w:ascii="Times" w:eastAsiaTheme="minorEastAsia" w:hAnsi="Times" w:cs="Times New Roman"/>
          <w:iCs/>
        </w:rPr>
        <w:t>vection</w:t>
      </w:r>
      <w:r w:rsidR="00581B40">
        <w:rPr>
          <w:rFonts w:ascii="Times" w:eastAsiaTheme="minorEastAsia" w:hAnsi="Times" w:cs="Times New Roman"/>
          <w:iCs/>
        </w:rPr>
        <w:t xml:space="preserve"> is solved</w:t>
      </w:r>
      <w:r w:rsidR="007A237D">
        <w:rPr>
          <w:rFonts w:ascii="Times" w:eastAsiaTheme="minorEastAsia" w:hAnsi="Times" w:cs="Times New Roman"/>
          <w:iCs/>
        </w:rPr>
        <w:t xml:space="preserve"> using the Lax-</w:t>
      </w:r>
      <w:proofErr w:type="spellStart"/>
      <w:r w:rsidR="007A237D">
        <w:rPr>
          <w:rFonts w:ascii="Times" w:eastAsiaTheme="minorEastAsia" w:hAnsi="Times" w:cs="Times New Roman"/>
          <w:iCs/>
        </w:rPr>
        <w:t>Wendroff</w:t>
      </w:r>
      <w:proofErr w:type="spellEnd"/>
      <w:r w:rsidR="007A237D">
        <w:rPr>
          <w:rFonts w:ascii="Times" w:eastAsiaTheme="minorEastAsia" w:hAnsi="Times" w:cs="Times New Roman"/>
          <w:iCs/>
        </w:rPr>
        <w:t xml:space="preserve"> scheme in </w:t>
      </w:r>
      <w:r w:rsidR="00581B40">
        <w:rPr>
          <w:rFonts w:ascii="Times" w:eastAsiaTheme="minorEastAsia" w:hAnsi="Times" w:cs="Times New Roman"/>
          <w:iCs/>
        </w:rPr>
        <w:t xml:space="preserve">the first </w:t>
      </w:r>
      <m:oMath>
        <m:r>
          <w:rPr>
            <w:rFonts w:ascii="Cambria Math" w:eastAsiaTheme="minorEastAsia" w:hAnsi="Cambria Math" w:cs="Times New Roman"/>
          </w:rPr>
          <m:t xml:space="preserve">19 </m:t>
        </m:r>
      </m:oMath>
      <w:r w:rsidR="007A237D">
        <w:rPr>
          <w:rFonts w:ascii="Times" w:eastAsiaTheme="minorEastAsia" w:hAnsi="Times" w:cs="Times New Roman"/>
          <w:iCs/>
        </w:rPr>
        <w:t xml:space="preserve">grid </w:t>
      </w:r>
      <w:r w:rsidR="00581B40">
        <w:rPr>
          <w:rFonts w:ascii="Times" w:eastAsiaTheme="minorEastAsia" w:hAnsi="Times" w:cs="Times New Roman"/>
          <w:iCs/>
        </w:rPr>
        <w:t>cells</w:t>
      </w:r>
      <w:r w:rsidR="007A237D">
        <w:rPr>
          <w:rFonts w:ascii="Times" w:eastAsiaTheme="minorEastAsia" w:hAnsi="Times" w:cs="Times New Roman"/>
          <w:iCs/>
        </w:rPr>
        <w:t xml:space="preserve"> and an upstream scheme for </w:t>
      </w:r>
      <w:r w:rsidR="00581B40">
        <w:rPr>
          <w:rFonts w:ascii="Times" w:eastAsiaTheme="minorEastAsia" w:hAnsi="Times" w:cs="Times New Roman"/>
          <w:iCs/>
        </w:rPr>
        <w:t>the last grid cell</w:t>
      </w:r>
      <w:r w:rsidR="007A237D">
        <w:rPr>
          <w:rFonts w:ascii="Times" w:eastAsiaTheme="minorEastAsia" w:hAnsi="Times" w:cs="Times New Roman"/>
          <w:iCs/>
        </w:rPr>
        <w:t xml:space="preserve"> (Brasseur and Jacob, 2017).</w:t>
      </w:r>
      <w:r>
        <w:rPr>
          <w:rFonts w:ascii="Times" w:eastAsiaTheme="minorEastAsia" w:hAnsi="Times" w:cs="Times New Roman"/>
          <w:iCs/>
        </w:rPr>
        <w:t xml:space="preserve"> </w:t>
      </w:r>
      <w:r w:rsidR="005E4F3D">
        <w:rPr>
          <w:rFonts w:ascii="Times" w:eastAsiaTheme="minorEastAsia" w:hAnsi="Times" w:cs="Times New Roman"/>
          <w:bCs/>
        </w:rPr>
        <w:t>We solve for concentrations every 2.5 hours, corresponding to a Courant number of 0.5.</w:t>
      </w:r>
    </w:p>
    <w:p w14:paraId="29F95101" w14:textId="77777777" w:rsidR="00F95B7A" w:rsidRDefault="00F95B7A" w:rsidP="00BB439D">
      <w:pPr>
        <w:rPr>
          <w:rFonts w:ascii="Times" w:eastAsiaTheme="minorEastAsia" w:hAnsi="Times" w:cs="Times New Roman"/>
          <w:iCs/>
        </w:rPr>
      </w:pPr>
    </w:p>
    <w:p w14:paraId="3E7FDCC1" w14:textId="40F61A11" w:rsidR="00F95B7A" w:rsidRDefault="00F95B7A" w:rsidP="00F95B7A">
      <w:pPr>
        <w:rPr>
          <w:rFonts w:ascii="Times" w:eastAsiaTheme="minorEastAsia" w:hAnsi="Times" w:cs="Times New Roman"/>
        </w:rPr>
      </w:pPr>
      <w:r>
        <w:rPr>
          <w:rFonts w:ascii="Times" w:eastAsiaTheme="minorEastAsia" w:hAnsi="Times" w:cs="Times New Roman"/>
          <w:iCs/>
        </w:rPr>
        <w:lastRenderedPageBreak/>
        <w:t xml:space="preserve">We solve </w:t>
      </w:r>
      <w:r w:rsidR="005E4F3D">
        <w:rPr>
          <w:rFonts w:ascii="Times" w:eastAsiaTheme="minorEastAsia" w:hAnsi="Times" w:cs="Times New Roman"/>
          <w:iCs/>
        </w:rPr>
        <w:t>a series of</w:t>
      </w:r>
      <w:r>
        <w:rPr>
          <w:rFonts w:ascii="Times" w:eastAsiaTheme="minorEastAsia" w:hAnsi="Times" w:cs="Times New Roman"/>
          <w:iCs/>
        </w:rPr>
        <w:t xml:space="preserve"> inversion</w:t>
      </w:r>
      <w:r w:rsidR="005E4F3D">
        <w:rPr>
          <w:rFonts w:ascii="Times" w:eastAsiaTheme="minorEastAsia" w:hAnsi="Times" w:cs="Times New Roman"/>
          <w:iCs/>
        </w:rPr>
        <w:t>s</w:t>
      </w:r>
      <w:r>
        <w:rPr>
          <w:rFonts w:ascii="Times" w:eastAsiaTheme="minorEastAsia" w:hAnsi="Times" w:cs="Times New Roman"/>
          <w:iCs/>
        </w:rPr>
        <w:t xml:space="preserve"> </w:t>
      </w:r>
      <w:r w:rsidR="005E4F3D">
        <w:rPr>
          <w:rFonts w:ascii="Times" w:eastAsiaTheme="minorEastAsia" w:hAnsi="Times" w:cs="Times New Roman"/>
          <w:iCs/>
        </w:rPr>
        <w:t>with</w:t>
      </w:r>
      <w:r>
        <w:rPr>
          <w:rFonts w:ascii="Times" w:eastAsiaTheme="minorEastAsia" w:hAnsi="Times" w:cs="Times New Roman"/>
          <w:iCs/>
        </w:rPr>
        <w:t xml:space="preserve"> this model. </w:t>
      </w:r>
      <w:commentRangeStart w:id="26"/>
      <w:commentRangeStart w:id="27"/>
      <w:r>
        <w:rPr>
          <w:rFonts w:ascii="Times" w:eastAsiaTheme="minorEastAsia" w:hAnsi="Times" w:cs="Times New Roman"/>
          <w:iCs/>
        </w:rPr>
        <w:t xml:space="preserve">Figure </w:t>
      </w:r>
      <w:r w:rsidR="00013CC2">
        <w:rPr>
          <w:rFonts w:ascii="Times" w:eastAsiaTheme="minorEastAsia" w:hAnsi="Times" w:cs="Times New Roman"/>
          <w:iCs/>
        </w:rPr>
        <w:t>3</w:t>
      </w:r>
      <w:commentRangeEnd w:id="26"/>
      <w:r w:rsidR="00013CC2">
        <w:rPr>
          <w:rStyle w:val="CommentReference"/>
        </w:rPr>
        <w:commentReference w:id="26"/>
      </w:r>
      <w:commentRangeEnd w:id="27"/>
      <w:r w:rsidR="00C75CD2">
        <w:rPr>
          <w:rStyle w:val="CommentReference"/>
        </w:rPr>
        <w:commentReference w:id="27"/>
      </w:r>
      <w:r>
        <w:rPr>
          <w:rFonts w:ascii="Times" w:eastAsiaTheme="minorEastAsia" w:hAnsi="Times" w:cs="Times New Roman"/>
          <w:iCs/>
        </w:rPr>
        <w:t xml:space="preserve"> shows </w:t>
      </w:r>
      <w:r w:rsidR="00D63D3C">
        <w:rPr>
          <w:rFonts w:ascii="Times" w:eastAsiaTheme="minorEastAsia" w:hAnsi="Times" w:cs="Times New Roman"/>
          <w:iCs/>
        </w:rPr>
        <w:t xml:space="preserve">the </w:t>
      </w:r>
      <w:r>
        <w:rPr>
          <w:rFonts w:ascii="Times" w:eastAsiaTheme="minorEastAsia" w:hAnsi="Times" w:cs="Times New Roman"/>
          <w:iCs/>
        </w:rPr>
        <w:t xml:space="preserve">prior (top) and </w:t>
      </w:r>
      <w:r w:rsidR="00A65677">
        <w:rPr>
          <w:rFonts w:ascii="Times" w:eastAsiaTheme="minorEastAsia" w:hAnsi="Times" w:cs="Times New Roman"/>
          <w:iCs/>
        </w:rPr>
        <w:t xml:space="preserve">associated </w:t>
      </w:r>
      <w:r>
        <w:rPr>
          <w:rFonts w:ascii="Times" w:eastAsiaTheme="minorEastAsia" w:hAnsi="Times" w:cs="Times New Roman"/>
          <w:iCs/>
        </w:rPr>
        <w:t xml:space="preserve">observational (bottom) parameters for the base inversion. The prior emissions vector </w:t>
      </w:r>
      <m:oMath>
        <m:sSub>
          <m:sSubPr>
            <m:ctrlPr>
              <w:rPr>
                <w:rFonts w:ascii="Cambria Math" w:eastAsiaTheme="minorEastAsia" w:hAnsi="Cambria Math" w:cs="Times New Roman"/>
                <w:i/>
                <w:iCs/>
              </w:rPr>
            </m:ctrlPr>
          </m:sSubPr>
          <m:e>
            <m:r>
              <m:rPr>
                <m:sty m:val="bi"/>
              </m:rPr>
              <w:rPr>
                <w:rFonts w:ascii="Cambria Math" w:eastAsiaTheme="minorEastAsia" w:hAnsi="Cambria Math" w:cs="Times New Roman"/>
              </w:rPr>
              <m:t>x</m:t>
            </m:r>
            <m:ctrlPr>
              <w:rPr>
                <w:rFonts w:ascii="Cambria Math" w:eastAsiaTheme="minorEastAsia" w:hAnsi="Cambria Math" w:cs="Times New Roman"/>
                <w:b/>
                <w:bCs/>
                <w:i/>
                <w:iCs/>
              </w:rPr>
            </m:ctrlPr>
          </m:e>
          <m:sub>
            <m:r>
              <m:rPr>
                <m:sty m:val="p"/>
              </m:rPr>
              <w:rPr>
                <w:rFonts w:ascii="Cambria Math" w:eastAsiaTheme="minorEastAsia" w:hAnsi="Cambria Math" w:cs="Times New Roman"/>
              </w:rPr>
              <m:t>A</m:t>
            </m:r>
          </m:sub>
        </m:sSub>
      </m:oMath>
      <w:r>
        <w:rPr>
          <w:rFonts w:ascii="Times" w:eastAsiaTheme="minorEastAsia" w:hAnsi="Times" w:cs="Times New Roman"/>
          <w:iCs/>
        </w:rPr>
        <w:t xml:space="preserve"> is given by random values with mean 70 ppb d</w:t>
      </w:r>
      <w:r>
        <w:rPr>
          <w:rFonts w:ascii="Times" w:eastAsiaTheme="minorEastAsia" w:hAnsi="Times" w:cs="Times New Roman"/>
          <w:iCs/>
          <w:vertAlign w:val="superscript"/>
        </w:rPr>
        <w:t>-1</w:t>
      </w:r>
      <w:r>
        <w:rPr>
          <w:rFonts w:ascii="Times" w:eastAsiaTheme="minorEastAsia" w:hAnsi="Times" w:cs="Times New Roman"/>
          <w:iCs/>
        </w:rPr>
        <w:t xml:space="preserve"> and standard deviation 40 ppb d</w:t>
      </w:r>
      <w:r>
        <w:rPr>
          <w:rFonts w:ascii="Times" w:eastAsiaTheme="minorEastAsia" w:hAnsi="Times" w:cs="Times New Roman"/>
          <w:iCs/>
          <w:vertAlign w:val="superscript"/>
        </w:rPr>
        <w:t>-1</w:t>
      </w:r>
      <w:r>
        <w:rPr>
          <w:rFonts w:ascii="Times" w:eastAsiaTheme="minorEastAsia" w:hAnsi="Times" w:cs="Times New Roman"/>
          <w:iCs/>
        </w:rPr>
        <w:t xml:space="preserve">. </w:t>
      </w:r>
      <w:r w:rsidR="00A65677">
        <w:rPr>
          <w:rFonts w:ascii="Times" w:eastAsiaTheme="minorEastAsia" w:hAnsi="Times" w:cs="Times New Roman"/>
          <w:iCs/>
        </w:rPr>
        <w:t>We test the sensitivity of our results to the prior by conducting inversions with 50,000 unique prior emission vectors. For each of these, w</w:t>
      </w:r>
      <w:r>
        <w:rPr>
          <w:rFonts w:ascii="Times" w:eastAsiaTheme="minorEastAsia" w:hAnsi="Times" w:cs="Times New Roman"/>
          <w:iCs/>
        </w:rPr>
        <w:t xml:space="preserve">e assume uniform relative errors of 50% unless the prior emissions are less than the mean prior emissions, in which case we use relative errors corresponding of 50% of the mean. </w:t>
      </w:r>
      <w:r w:rsidR="005E4F3D">
        <w:rPr>
          <w:rFonts w:ascii="Times" w:eastAsiaTheme="minorEastAsia" w:hAnsi="Times" w:cs="Times New Roman"/>
          <w:iCs/>
        </w:rPr>
        <w:t xml:space="preserve">We construct the prior error covariance matrix </w:t>
      </w:r>
      <m:oMath>
        <m:sSub>
          <m:sSubPr>
            <m:ctrlPr>
              <w:rPr>
                <w:rFonts w:ascii="Cambria Math" w:eastAsiaTheme="minorEastAsia" w:hAnsi="Cambria Math" w:cs="Times New Roman"/>
              </w:rPr>
            </m:ctrlPr>
          </m:sSubPr>
          <m:e>
            <m:r>
              <m:rPr>
                <m:sty m:val="b"/>
              </m:rPr>
              <w:rPr>
                <w:rFonts w:ascii="Cambria Math" w:eastAsiaTheme="minorEastAsia" w:hAnsi="Cambria Math" w:cs="Times New Roman"/>
              </w:rPr>
              <m:t>S</m:t>
            </m:r>
            <m:ctrlPr>
              <w:rPr>
                <w:rFonts w:ascii="Cambria Math" w:eastAsiaTheme="minorEastAsia" w:hAnsi="Cambria Math" w:cs="Times New Roman"/>
                <w:b/>
                <w:bCs/>
              </w:rPr>
            </m:ctrlPr>
          </m:e>
          <m:sub>
            <m:r>
              <m:rPr>
                <m:sty m:val="p"/>
              </m:rPr>
              <w:rPr>
                <w:rFonts w:ascii="Cambria Math" w:eastAsiaTheme="minorEastAsia" w:hAnsi="Cambria Math" w:cs="Times New Roman"/>
              </w:rPr>
              <m:t>A</m:t>
            </m:r>
          </m:sub>
        </m:sSub>
      </m:oMath>
      <w:r w:rsidR="005E4F3D">
        <w:rPr>
          <w:rFonts w:ascii="Times" w:eastAsiaTheme="minorEastAsia" w:hAnsi="Times" w:cs="Times New Roman"/>
        </w:rPr>
        <w:t xml:space="preserve"> assuming no error covariance. </w:t>
      </w:r>
      <w:r>
        <w:rPr>
          <w:rFonts w:ascii="Times" w:eastAsiaTheme="minorEastAsia" w:hAnsi="Times" w:cs="Times New Roman"/>
        </w:rPr>
        <w:t xml:space="preserve">The observation vector </w:t>
      </w:r>
      <m:oMath>
        <m:r>
          <m:rPr>
            <m:sty m:val="bi"/>
          </m:rPr>
          <w:rPr>
            <w:rFonts w:ascii="Cambria Math" w:eastAsiaTheme="minorEastAsia" w:hAnsi="Cambria Math" w:cs="Times New Roman"/>
          </w:rPr>
          <m:t>y</m:t>
        </m:r>
      </m:oMath>
      <w:r>
        <w:rPr>
          <w:rFonts w:ascii="Times" w:eastAsiaTheme="minorEastAsia" w:hAnsi="Times" w:cs="Times New Roman"/>
          <w:iCs/>
        </w:rPr>
        <w:t xml:space="preserve"> is composed of </w:t>
      </w:r>
      <m:oMath>
        <m:r>
          <w:rPr>
            <w:rFonts w:ascii="Cambria Math" w:eastAsiaTheme="minorEastAsia" w:hAnsi="Cambria Math" w:cs="Times New Roman"/>
          </w:rPr>
          <m:t>m=300</m:t>
        </m:r>
      </m:oMath>
      <w:r>
        <w:rPr>
          <w:rFonts w:ascii="Times" w:eastAsiaTheme="minorEastAsia" w:hAnsi="Times" w:cs="Times New Roman"/>
          <w:bCs/>
        </w:rPr>
        <w:t xml:space="preserve"> pseudo-observations, </w:t>
      </w:r>
      <w:r>
        <w:rPr>
          <w:rFonts w:ascii="Times" w:eastAsiaTheme="minorEastAsia" w:hAnsi="Times" w:cs="Times New Roman"/>
          <w:iCs/>
        </w:rPr>
        <w:t xml:space="preserve">generated by adding random noise with mean 0 ppb and standard deviation 10 ppb to the steady-state concentrations. The 300 data points correspond to one observation per grid cell at 15 evenly spaced intervals between 150 and 300 hours from the start of the simulation. We assume constant observational errors of 15 ppb and no error covariance. We construct the Jacobian matrix </w:t>
      </w:r>
      <m:oMath>
        <m:r>
          <m:rPr>
            <m:sty m:val="b"/>
          </m:rPr>
          <w:rPr>
            <w:rFonts w:ascii="Cambria Math" w:eastAsiaTheme="minorEastAsia" w:hAnsi="Cambria Math" w:cs="Times New Roman"/>
          </w:rPr>
          <m:t>K</m:t>
        </m:r>
      </m:oMath>
      <w:r>
        <w:rPr>
          <w:rFonts w:ascii="Times" w:eastAsiaTheme="minorEastAsia" w:hAnsi="Times" w:cs="Times New Roman"/>
        </w:rPr>
        <w:t xml:space="preserve"> using </w:t>
      </w:r>
      <w:r w:rsidR="00A65677">
        <w:rPr>
          <w:rFonts w:ascii="Times" w:eastAsiaTheme="minorEastAsia" w:hAnsi="Times" w:cs="Times New Roman"/>
        </w:rPr>
        <w:t xml:space="preserve">a </w:t>
      </w:r>
      <w:r>
        <w:rPr>
          <w:rFonts w:ascii="Times" w:eastAsiaTheme="minorEastAsia" w:hAnsi="Times" w:cs="Times New Roman"/>
        </w:rPr>
        <w:t>finite difference</w:t>
      </w:r>
      <w:r w:rsidR="00A65677">
        <w:rPr>
          <w:rFonts w:ascii="Times" w:eastAsiaTheme="minorEastAsia" w:hAnsi="Times" w:cs="Times New Roman"/>
        </w:rPr>
        <w:t xml:space="preserve"> approach</w:t>
      </w:r>
      <w:r>
        <w:rPr>
          <w:rFonts w:ascii="Times" w:eastAsiaTheme="minorEastAsia" w:hAnsi="Times" w:cs="Times New Roman"/>
        </w:rPr>
        <w:t>.</w:t>
      </w:r>
    </w:p>
    <w:p w14:paraId="3A2C7137" w14:textId="77777777" w:rsidR="00A65677" w:rsidRDefault="00A65677" w:rsidP="00F95B7A">
      <w:pPr>
        <w:rPr>
          <w:rFonts w:ascii="Times" w:eastAsiaTheme="minorEastAsia" w:hAnsi="Times" w:cs="Times New Roman"/>
          <w:iCs/>
        </w:rPr>
      </w:pPr>
    </w:p>
    <w:p w14:paraId="139B79D0" w14:textId="7FB63ED6" w:rsidR="00F95B7A" w:rsidRDefault="00F95B7A" w:rsidP="00BB439D">
      <w:pPr>
        <w:rPr>
          <w:rFonts w:ascii="Times" w:eastAsiaTheme="minorEastAsia" w:hAnsi="Times" w:cs="Times New Roman"/>
        </w:rPr>
      </w:pPr>
      <w:commentRangeStart w:id="28"/>
      <w:commentRangeStart w:id="29"/>
      <w:r>
        <w:rPr>
          <w:rFonts w:ascii="Times" w:eastAsiaTheme="minorEastAsia" w:hAnsi="Times" w:cs="Times New Roman"/>
        </w:rPr>
        <w:t>Figure</w:t>
      </w:r>
      <w:commentRangeEnd w:id="28"/>
      <w:r>
        <w:rPr>
          <w:rStyle w:val="CommentReference"/>
        </w:rPr>
        <w:commentReference w:id="28"/>
      </w:r>
      <w:commentRangeEnd w:id="29"/>
      <w:r w:rsidR="00614AD5">
        <w:rPr>
          <w:rStyle w:val="CommentReference"/>
        </w:rPr>
        <w:commentReference w:id="29"/>
      </w:r>
      <w:r>
        <w:rPr>
          <w:rFonts w:ascii="Times" w:eastAsiaTheme="minorEastAsia" w:hAnsi="Times" w:cs="Times New Roman"/>
        </w:rPr>
        <w:t xml:space="preserve"> </w:t>
      </w:r>
      <w:commentRangeStart w:id="30"/>
      <w:commentRangeStart w:id="31"/>
      <w:r w:rsidR="00A65677">
        <w:rPr>
          <w:rFonts w:ascii="Times" w:eastAsiaTheme="minorEastAsia" w:hAnsi="Times" w:cs="Times New Roman"/>
        </w:rPr>
        <w:t>4</w:t>
      </w:r>
      <w:commentRangeEnd w:id="30"/>
      <w:r w:rsidR="00A65677">
        <w:rPr>
          <w:rStyle w:val="CommentReference"/>
        </w:rPr>
        <w:commentReference w:id="30"/>
      </w:r>
      <w:commentRangeEnd w:id="31"/>
      <w:r w:rsidR="00614AD5">
        <w:rPr>
          <w:rStyle w:val="CommentReference"/>
        </w:rPr>
        <w:commentReference w:id="31"/>
      </w:r>
      <w:r>
        <w:rPr>
          <w:rFonts w:ascii="Times" w:eastAsiaTheme="minorEastAsia" w:hAnsi="Times" w:cs="Times New Roman"/>
        </w:rPr>
        <w:t xml:space="preserve"> shows the </w:t>
      </w:r>
      <w:del w:id="32" w:author="Jacob, Daniel J." w:date="2022-01-20T19:55:00Z">
        <w:r w:rsidR="00133F33" w:rsidDel="00614AD5">
          <w:rPr>
            <w:rFonts w:ascii="Times" w:eastAsiaTheme="minorEastAsia" w:hAnsi="Times" w:cs="Times New Roman"/>
          </w:rPr>
          <w:delText xml:space="preserve">true </w:delText>
        </w:r>
      </w:del>
      <w:r>
        <w:rPr>
          <w:rFonts w:ascii="Times" w:eastAsiaTheme="minorEastAsia" w:hAnsi="Times" w:cs="Times New Roman"/>
        </w:rPr>
        <w:t xml:space="preserve">posterior emissions for </w:t>
      </w:r>
      <w:r w:rsidR="00D63D3C">
        <w:rPr>
          <w:rFonts w:ascii="Times" w:eastAsiaTheme="minorEastAsia" w:hAnsi="Times" w:cs="Times New Roman"/>
        </w:rPr>
        <w:t xml:space="preserve">the base </w:t>
      </w:r>
      <w:r w:rsidR="00A65677">
        <w:rPr>
          <w:rFonts w:ascii="Times" w:eastAsiaTheme="minorEastAsia" w:hAnsi="Times" w:cs="Times New Roman"/>
        </w:rPr>
        <w:t>inversion assuming the true boundary condition is known. We show results</w:t>
      </w:r>
      <w:r>
        <w:rPr>
          <w:rFonts w:ascii="Times" w:eastAsiaTheme="minorEastAsia" w:hAnsi="Times" w:cs="Times New Roman"/>
        </w:rPr>
        <w:t xml:space="preserve"> that do and </w:t>
      </w:r>
      <w:r w:rsidR="00A65677">
        <w:rPr>
          <w:rFonts w:ascii="Times" w:eastAsiaTheme="minorEastAsia" w:hAnsi="Times" w:cs="Times New Roman"/>
        </w:rPr>
        <w:t>do</w:t>
      </w:r>
      <w:r>
        <w:rPr>
          <w:rFonts w:ascii="Times" w:eastAsiaTheme="minorEastAsia" w:hAnsi="Times" w:cs="Times New Roman"/>
        </w:rPr>
        <w:t xml:space="preserve"> not optimize the boundary condition. Both inversions produce similar posterior emissions and are most accurate in the middle of the domain, where emissions have a larger relative influence than the boundary condition on simulated concentrations and where there are many downstream observations. The inversion that optimizes the boundary condition has lower information content at the upstream edge</w:t>
      </w:r>
      <w:r w:rsidR="00A65677">
        <w:rPr>
          <w:rFonts w:ascii="Times" w:eastAsiaTheme="minorEastAsia" w:hAnsi="Times" w:cs="Times New Roman"/>
        </w:rPr>
        <w:t xml:space="preserve"> and therefore an increased deviation from the truth</w:t>
      </w:r>
      <w:r>
        <w:rPr>
          <w:rFonts w:ascii="Times" w:eastAsiaTheme="minorEastAsia" w:hAnsi="Times" w:cs="Times New Roman"/>
        </w:rPr>
        <w:t xml:space="preserve"> because the observations are used to inform the boundary condition rather than the emissions.</w:t>
      </w:r>
    </w:p>
    <w:p w14:paraId="7550A955" w14:textId="758DE415" w:rsidR="00F95B7A" w:rsidRDefault="00F95B7A" w:rsidP="00BB439D">
      <w:pPr>
        <w:rPr>
          <w:rFonts w:ascii="Times" w:eastAsiaTheme="minorEastAsia" w:hAnsi="Times" w:cs="Times New Roman"/>
        </w:rPr>
      </w:pPr>
    </w:p>
    <w:p w14:paraId="5F73F14A" w14:textId="063631BB" w:rsidR="00133F33" w:rsidRPr="00133F33" w:rsidRDefault="00133F33" w:rsidP="00BB439D">
      <w:pPr>
        <w:rPr>
          <w:rFonts w:ascii="Times" w:eastAsiaTheme="minorEastAsia" w:hAnsi="Times" w:cs="Times New Roman"/>
          <w:b/>
          <w:bCs/>
          <w:iCs/>
        </w:rPr>
      </w:pPr>
      <w:r w:rsidRPr="00133F33">
        <w:rPr>
          <w:rFonts w:ascii="Times" w:eastAsiaTheme="minorEastAsia" w:hAnsi="Times" w:cs="Times New Roman"/>
          <w:b/>
          <w:bCs/>
        </w:rPr>
        <w:t>3.2.1</w:t>
      </w:r>
      <w:r>
        <w:rPr>
          <w:rFonts w:ascii="Times" w:eastAsiaTheme="minorEastAsia" w:hAnsi="Times" w:cs="Times New Roman"/>
          <w:b/>
          <w:bCs/>
        </w:rPr>
        <w:t xml:space="preserve"> </w:t>
      </w:r>
      <w:r>
        <w:rPr>
          <w:rFonts w:ascii="Times" w:eastAsiaTheme="minorEastAsia" w:hAnsi="Times" w:cs="Times New Roman"/>
          <w:b/>
          <w:bCs/>
          <w:iCs/>
        </w:rPr>
        <w:t>Numerical steady-state solution</w:t>
      </w:r>
    </w:p>
    <w:p w14:paraId="2CCFB237" w14:textId="7A8370E0" w:rsidR="00407F81" w:rsidRDefault="00F95B7A" w:rsidP="00BB439D">
      <w:pPr>
        <w:rPr>
          <w:rFonts w:ascii="Times" w:eastAsiaTheme="minorEastAsia" w:hAnsi="Times" w:cs="Times New Roman"/>
          <w:iCs/>
        </w:rPr>
      </w:pPr>
      <w:r>
        <w:rPr>
          <w:rFonts w:ascii="Times" w:eastAsiaTheme="minorEastAsia" w:hAnsi="Times" w:cs="Times New Roman"/>
        </w:rPr>
        <w:t xml:space="preserve">We </w:t>
      </w:r>
      <w:r w:rsidR="00A24BC9">
        <w:rPr>
          <w:rFonts w:ascii="Times" w:eastAsiaTheme="minorEastAsia" w:hAnsi="Times" w:cs="Times New Roman"/>
        </w:rPr>
        <w:t xml:space="preserve">use our simple numerical model to </w:t>
      </w:r>
      <w:r>
        <w:rPr>
          <w:rFonts w:ascii="Times" w:eastAsiaTheme="minorEastAsia" w:hAnsi="Times" w:cs="Times New Roman"/>
        </w:rPr>
        <w:t>perturb the</w:t>
      </w:r>
      <w:r w:rsidR="007575B5">
        <w:rPr>
          <w:rFonts w:ascii="Times" w:eastAsiaTheme="minorEastAsia" w:hAnsi="Times" w:cs="Times New Roman"/>
        </w:rPr>
        <w:t xml:space="preserve"> true</w:t>
      </w:r>
      <w:r>
        <w:rPr>
          <w:rFonts w:ascii="Times" w:eastAsiaTheme="minorEastAsia" w:hAnsi="Times" w:cs="Times New Roman"/>
        </w:rPr>
        <w:t xml:space="preserve"> boundary condition by a constant value, solve the inversion, and compare the posterior emissions. </w:t>
      </w:r>
      <w:commentRangeStart w:id="33"/>
      <w:r>
        <w:rPr>
          <w:rFonts w:ascii="Times" w:eastAsiaTheme="minorEastAsia" w:hAnsi="Times" w:cs="Times New Roman"/>
          <w:iCs/>
        </w:rPr>
        <w:t>Figure</w:t>
      </w:r>
      <w:r w:rsidR="00A65677">
        <w:rPr>
          <w:rFonts w:ascii="Times" w:eastAsiaTheme="minorEastAsia" w:hAnsi="Times" w:cs="Times New Roman"/>
          <w:iCs/>
        </w:rPr>
        <w:t xml:space="preserve"> 5</w:t>
      </w:r>
      <w:commentRangeEnd w:id="33"/>
      <w:r w:rsidR="006E0820">
        <w:rPr>
          <w:rStyle w:val="CommentReference"/>
        </w:rPr>
        <w:commentReference w:id="33"/>
      </w:r>
      <w:r w:rsidR="00A65677">
        <w:rPr>
          <w:rFonts w:ascii="Times" w:eastAsiaTheme="minorEastAsia" w:hAnsi="Times" w:cs="Times New Roman"/>
          <w:iCs/>
        </w:rPr>
        <w:t xml:space="preserve"> </w:t>
      </w:r>
      <w:r>
        <w:rPr>
          <w:rFonts w:ascii="Times" w:eastAsiaTheme="minorEastAsia" w:hAnsi="Times" w:cs="Times New Roman"/>
          <w:iCs/>
        </w:rPr>
        <w:t xml:space="preserve">shows the difference in posterior emissions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Δ</m:t>
            </m:r>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e>
            </m:acc>
          </m:e>
        </m:d>
        <m:r>
          <w:rPr>
            <w:rFonts w:ascii="Cambria Math" w:eastAsiaTheme="minorEastAsia" w:hAnsi="Cambria Math" w:cs="Times New Roman"/>
          </w:rPr>
          <m:t>=|</m:t>
        </m:r>
        <m:acc>
          <m:accPr>
            <m:ctrlPr>
              <w:rPr>
                <w:rFonts w:ascii="Cambria Math" w:eastAsiaTheme="minorEastAsia" w:hAnsi="Cambria Math" w:cs="Times New Roman"/>
                <w:b/>
                <w:bCs/>
                <w:iCs/>
              </w:rPr>
            </m:ctrlPr>
          </m:accPr>
          <m:e>
            <m:r>
              <m:rPr>
                <m:sty m:val="bi"/>
              </m:rPr>
              <w:rPr>
                <w:rFonts w:ascii="Cambria Math" w:eastAsiaTheme="minorEastAsia" w:hAnsi="Cambria Math" w:cs="Times New Roman"/>
              </w:rPr>
              <m:t>x</m:t>
            </m:r>
          </m:e>
        </m:acc>
        <m:r>
          <m:rPr>
            <m:sty m:val="bi"/>
          </m:rPr>
          <w:rPr>
            <w:rFonts w:ascii="Cambria Math" w:eastAsiaTheme="minorEastAsia" w:hAnsi="Cambria Math" w:cs="Times New Roman"/>
          </w:rPr>
          <m:t>-</m:t>
        </m:r>
        <m:sSub>
          <m:sSubPr>
            <m:ctrlPr>
              <w:rPr>
                <w:rFonts w:ascii="Cambria Math" w:eastAsiaTheme="minorEastAsia" w:hAnsi="Cambria Math" w:cs="Times New Roman"/>
                <w:b/>
                <w:bCs/>
                <w:i/>
                <w:iCs/>
              </w:rPr>
            </m:ctrlPr>
          </m:sSubPr>
          <m:e>
            <m:acc>
              <m:accPr>
                <m:ctrlPr>
                  <w:rPr>
                    <w:rFonts w:ascii="Cambria Math" w:eastAsiaTheme="minorEastAsia" w:hAnsi="Cambria Math" w:cs="Times New Roman"/>
                    <w:b/>
                    <w:bCs/>
                    <w:iCs/>
                  </w:rPr>
                </m:ctrlPr>
              </m:accPr>
              <m:e>
                <m:r>
                  <m:rPr>
                    <m:sty m:val="bi"/>
                  </m:rPr>
                  <w:rPr>
                    <w:rFonts w:ascii="Cambria Math" w:eastAsiaTheme="minorEastAsia" w:hAnsi="Cambria Math" w:cs="Times New Roman"/>
                  </w:rPr>
                  <m:t>x</m:t>
                </m:r>
              </m:e>
            </m:acc>
            <m:ctrlPr>
              <w:rPr>
                <w:rFonts w:ascii="Cambria Math" w:eastAsiaTheme="minorEastAsia" w:hAnsi="Cambria Math" w:cs="Times New Roman"/>
                <w:i/>
              </w:rPr>
            </m:ctrlPr>
          </m:e>
          <m:sub>
            <m:r>
              <m:rPr>
                <m:sty m:val="p"/>
              </m:rPr>
              <w:rPr>
                <w:rFonts w:ascii="Cambria Math" w:eastAsiaTheme="minorEastAsia" w:hAnsi="Cambria Math" w:cs="Times New Roman"/>
              </w:rPr>
              <m:t>true</m:t>
            </m:r>
          </m:sub>
        </m:sSub>
        <m:r>
          <m:rPr>
            <m:sty m:val="bi"/>
          </m:rPr>
          <w:rPr>
            <w:rFonts w:ascii="Cambria Math" w:eastAsiaTheme="minorEastAsia" w:hAnsi="Cambria Math" w:cs="Times New Roman"/>
          </w:rPr>
          <m:t>|</m:t>
        </m:r>
      </m:oMath>
      <w:r>
        <w:rPr>
          <w:rFonts w:ascii="Times" w:eastAsiaTheme="minorEastAsia" w:hAnsi="Times" w:cs="Times New Roman"/>
          <w:iCs/>
        </w:rPr>
        <w:t xml:space="preserve"> for</w:t>
      </w:r>
      <w:r w:rsidR="00407F81">
        <w:rPr>
          <w:rFonts w:ascii="Times" w:eastAsiaTheme="minorEastAsia" w:hAnsi="Times" w:cs="Times New Roman"/>
          <w:iCs/>
        </w:rPr>
        <w:t xml:space="preserve"> a range of boundary condition perturbations for</w:t>
      </w:r>
      <w:r>
        <w:rPr>
          <w:rFonts w:ascii="Times" w:eastAsiaTheme="minorEastAsia" w:hAnsi="Times" w:cs="Times New Roman"/>
          <w:iCs/>
        </w:rPr>
        <w:t xml:space="preserve"> the inversion</w:t>
      </w:r>
      <w:r w:rsidR="00A65677">
        <w:rPr>
          <w:rFonts w:ascii="Times" w:eastAsiaTheme="minorEastAsia" w:hAnsi="Times" w:cs="Times New Roman"/>
          <w:iCs/>
        </w:rPr>
        <w:t>s</w:t>
      </w:r>
      <w:r>
        <w:rPr>
          <w:rFonts w:ascii="Times" w:eastAsiaTheme="minorEastAsia" w:hAnsi="Times" w:cs="Times New Roman"/>
          <w:iCs/>
        </w:rPr>
        <w:t xml:space="preserve"> that </w:t>
      </w:r>
      <w:r w:rsidR="00A65677">
        <w:rPr>
          <w:rFonts w:ascii="Times" w:eastAsiaTheme="minorEastAsia" w:hAnsi="Times" w:cs="Times New Roman"/>
          <w:iCs/>
        </w:rPr>
        <w:t>do</w:t>
      </w:r>
      <w:r>
        <w:rPr>
          <w:rFonts w:ascii="Times" w:eastAsiaTheme="minorEastAsia" w:hAnsi="Times" w:cs="Times New Roman"/>
          <w:iCs/>
        </w:rPr>
        <w:t xml:space="preserve"> not optimize the boundary </w:t>
      </w:r>
      <w:r w:rsidR="00407F81">
        <w:rPr>
          <w:rFonts w:ascii="Times" w:eastAsiaTheme="minorEastAsia" w:hAnsi="Times" w:cs="Times New Roman"/>
          <w:iCs/>
        </w:rPr>
        <w:t>condition</w:t>
      </w:r>
      <w:r>
        <w:rPr>
          <w:rFonts w:ascii="Times" w:eastAsiaTheme="minorEastAsia" w:hAnsi="Times" w:cs="Times New Roman"/>
          <w:iCs/>
        </w:rPr>
        <w:t xml:space="preserve">. </w:t>
      </w:r>
      <w:r w:rsidR="00407F81">
        <w:rPr>
          <w:rFonts w:ascii="Times" w:eastAsiaTheme="minorEastAsia" w:hAnsi="Times" w:cs="Times New Roman"/>
          <w:iCs/>
        </w:rPr>
        <w:t>As</w:t>
      </w:r>
      <w:r w:rsidR="00407F81">
        <w:rPr>
          <w:rFonts w:ascii="Times" w:eastAsiaTheme="minorEastAsia" w:hAnsi="Times" w:cs="Times New Roman"/>
        </w:rPr>
        <w:t xml:space="preserve"> </w:t>
      </w:r>
      <w:r w:rsidR="007575B5">
        <w:rPr>
          <w:rFonts w:ascii="Times" w:eastAsiaTheme="minorEastAsia" w:hAnsi="Times" w:cs="Times New Roman"/>
        </w:rPr>
        <w:t>expected</w:t>
      </w:r>
      <w:r w:rsidR="00407F81">
        <w:rPr>
          <w:rFonts w:ascii="Times" w:eastAsiaTheme="minorEastAsia" w:hAnsi="Times" w:cs="Times New Roman"/>
        </w:rPr>
        <w:t xml:space="preserve">, the error scales </w:t>
      </w:r>
      <w:r w:rsidR="00407F81">
        <w:rPr>
          <w:rFonts w:ascii="Times" w:eastAsiaTheme="minorEastAsia" w:hAnsi="Times" w:cs="Times New Roman"/>
          <w:iCs/>
        </w:rPr>
        <w:t xml:space="preserve">with </w:t>
      </w:r>
      <m:oMath>
        <m:r>
          <m:rPr>
            <m:sty m:val="p"/>
          </m:rPr>
          <w:rPr>
            <w:rFonts w:ascii="Cambria Math" w:eastAsiaTheme="minorEastAsia" w:hAnsi="Cambria Math" w:cs="Times New Roman"/>
          </w:rPr>
          <m:t>Δ</m:t>
        </m:r>
        <m:r>
          <w:rPr>
            <w:rFonts w:ascii="Cambria Math" w:eastAsiaTheme="minorEastAsia" w:hAnsi="Cambria Math" w:cs="Times New Roman"/>
          </w:rPr>
          <m:t>BC</m:t>
        </m:r>
      </m:oMath>
      <w:r w:rsidR="00A65677">
        <w:rPr>
          <w:rFonts w:ascii="Times" w:eastAsiaTheme="minorEastAsia" w:hAnsi="Times" w:cs="Times New Roman"/>
        </w:rPr>
        <w:t xml:space="preserve"> and agrees with the row-wise sum of the gain matrix</w:t>
      </w:r>
      <w:r w:rsidR="00407F81">
        <w:rPr>
          <w:rFonts w:ascii="Times" w:eastAsiaTheme="minorEastAsia" w:hAnsi="Times" w:cs="Times New Roman"/>
        </w:rPr>
        <w:t xml:space="preserve">. </w:t>
      </w:r>
      <w:r w:rsidR="007575B5">
        <w:rPr>
          <w:rFonts w:ascii="Times" w:eastAsiaTheme="minorEastAsia" w:hAnsi="Times" w:cs="Times New Roman"/>
          <w:iCs/>
        </w:rPr>
        <w:t>For all priors and perturbation magnitudes</w:t>
      </w:r>
      <w:r w:rsidR="00407F81">
        <w:rPr>
          <w:rFonts w:ascii="Times" w:eastAsiaTheme="minorEastAsia" w:hAnsi="Times" w:cs="Times New Roman"/>
          <w:iCs/>
        </w:rPr>
        <w:t>, t</w:t>
      </w:r>
      <w:r>
        <w:rPr>
          <w:rFonts w:ascii="Times" w:eastAsiaTheme="minorEastAsia" w:hAnsi="Times" w:cs="Times New Roman"/>
          <w:iCs/>
        </w:rPr>
        <w:t xml:space="preserve">he </w:t>
      </w:r>
      <w:r w:rsidR="00407F81">
        <w:rPr>
          <w:rFonts w:ascii="Times" w:eastAsiaTheme="minorEastAsia" w:hAnsi="Times" w:cs="Times New Roman"/>
          <w:iCs/>
        </w:rPr>
        <w:t>error</w:t>
      </w:r>
      <w:r>
        <w:rPr>
          <w:rFonts w:ascii="Times" w:eastAsiaTheme="minorEastAsia" w:hAnsi="Times" w:cs="Times New Roman"/>
          <w:iCs/>
        </w:rPr>
        <w:t xml:space="preserve"> decreases exponentially as the distance from the upstream boundary increases</w:t>
      </w:r>
      <w:r w:rsidR="00407F81">
        <w:rPr>
          <w:rFonts w:ascii="Times" w:eastAsiaTheme="minorEastAsia" w:hAnsi="Times" w:cs="Times New Roman"/>
          <w:iCs/>
        </w:rPr>
        <w:t xml:space="preserve"> and is lower </w:t>
      </w:r>
      <w:commentRangeStart w:id="34"/>
      <w:r w:rsidR="00407F81">
        <w:rPr>
          <w:rFonts w:ascii="Times" w:eastAsiaTheme="minorEastAsia" w:hAnsi="Times" w:cs="Times New Roman"/>
          <w:iCs/>
        </w:rPr>
        <w:t>than 10 ppb d</w:t>
      </w:r>
      <w:r w:rsidR="00407F81">
        <w:rPr>
          <w:rFonts w:ascii="Times" w:eastAsiaTheme="minorEastAsia" w:hAnsi="Times" w:cs="Times New Roman"/>
          <w:iCs/>
          <w:vertAlign w:val="superscript"/>
        </w:rPr>
        <w:t>-1</w:t>
      </w:r>
      <w:r w:rsidR="00407F81">
        <w:rPr>
          <w:rFonts w:ascii="Times" w:eastAsiaTheme="minorEastAsia" w:hAnsi="Times" w:cs="Times New Roman"/>
          <w:iCs/>
        </w:rPr>
        <w:t xml:space="preserve"> within </w:t>
      </w:r>
      <w:r w:rsidR="00ED2CD8">
        <w:rPr>
          <w:rFonts w:ascii="Times" w:eastAsiaTheme="minorEastAsia" w:hAnsi="Times" w:cs="Times New Roman"/>
          <w:iCs/>
        </w:rPr>
        <w:t>6</w:t>
      </w:r>
      <w:r w:rsidR="00407F81">
        <w:rPr>
          <w:rFonts w:ascii="Times" w:eastAsiaTheme="minorEastAsia" w:hAnsi="Times" w:cs="Times New Roman"/>
          <w:iCs/>
        </w:rPr>
        <w:t xml:space="preserve"> grid cells</w:t>
      </w:r>
      <w:commentRangeEnd w:id="34"/>
      <w:r w:rsidR="006E0820">
        <w:rPr>
          <w:rStyle w:val="CommentReference"/>
        </w:rPr>
        <w:commentReference w:id="34"/>
      </w:r>
      <w:r>
        <w:rPr>
          <w:rFonts w:ascii="Times" w:eastAsiaTheme="minorEastAsia" w:hAnsi="Times" w:cs="Times New Roman"/>
          <w:iCs/>
        </w:rPr>
        <w:t>.</w:t>
      </w:r>
      <w:r w:rsidR="00407F81">
        <w:rPr>
          <w:rFonts w:ascii="Times" w:eastAsiaTheme="minorEastAsia" w:hAnsi="Times" w:cs="Times New Roman"/>
          <w:iCs/>
        </w:rPr>
        <w:t xml:space="preserve"> Across this influence length scale, the inversion absorbs errors in the boundary condition by correcting emissions in upstream grid cells. </w:t>
      </w:r>
      <w:commentRangeStart w:id="35"/>
      <w:r w:rsidR="00407F81">
        <w:rPr>
          <w:rFonts w:ascii="Times" w:eastAsiaTheme="minorEastAsia" w:hAnsi="Times" w:cs="Times New Roman"/>
          <w:iCs/>
        </w:rPr>
        <w:t xml:space="preserve">The inversion that optimizes the boundary condition has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Δ</m:t>
            </m:r>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e>
            </m:acc>
          </m:e>
        </m:d>
        <m:r>
          <w:rPr>
            <w:rFonts w:ascii="Cambria Math" w:eastAsiaTheme="minorEastAsia" w:hAnsi="Cambria Math" w:cs="Times New Roman"/>
          </w:rPr>
          <m:t>≈0</m:t>
        </m:r>
      </m:oMath>
      <w:r w:rsidR="00407F81">
        <w:rPr>
          <w:rFonts w:ascii="Times" w:eastAsiaTheme="minorEastAsia" w:hAnsi="Times" w:cs="Times New Roman"/>
        </w:rPr>
        <w:t xml:space="preserve">, or an influence length scale of </w:t>
      </w:r>
      <w:commentRangeStart w:id="36"/>
      <w:r w:rsidR="00407F81">
        <w:rPr>
          <w:rFonts w:ascii="Times" w:eastAsiaTheme="minorEastAsia" w:hAnsi="Times" w:cs="Times New Roman"/>
        </w:rPr>
        <w:t>0 grid cells</w:t>
      </w:r>
      <w:commentRangeEnd w:id="36"/>
      <w:r w:rsidR="007575B5">
        <w:rPr>
          <w:rStyle w:val="CommentReference"/>
        </w:rPr>
        <w:commentReference w:id="36"/>
      </w:r>
      <w:r w:rsidR="00407F81">
        <w:rPr>
          <w:rFonts w:ascii="Times" w:eastAsiaTheme="minorEastAsia" w:hAnsi="Times" w:cs="Times New Roman"/>
        </w:rPr>
        <w:t xml:space="preserve">, demonstrating that the inversion </w:t>
      </w:r>
      <w:r w:rsidR="00C80C1F">
        <w:rPr>
          <w:rFonts w:ascii="Times" w:eastAsiaTheme="minorEastAsia" w:hAnsi="Times" w:cs="Times New Roman"/>
        </w:rPr>
        <w:t>can</w:t>
      </w:r>
      <w:r w:rsidR="00407F81">
        <w:rPr>
          <w:rFonts w:ascii="Times" w:eastAsiaTheme="minorEastAsia" w:hAnsi="Times" w:cs="Times New Roman"/>
        </w:rPr>
        <w:t xml:space="preserve"> correct constant errors in boundary condition specification</w:t>
      </w:r>
      <w:r w:rsidR="00A65677">
        <w:rPr>
          <w:rFonts w:ascii="Times" w:eastAsiaTheme="minorEastAsia" w:hAnsi="Times" w:cs="Times New Roman"/>
        </w:rPr>
        <w:t>.</w:t>
      </w:r>
    </w:p>
    <w:commentRangeEnd w:id="35"/>
    <w:p w14:paraId="560F5500" w14:textId="253CD225" w:rsidR="00407F81" w:rsidRDefault="006E0820" w:rsidP="00BB439D">
      <w:pPr>
        <w:rPr>
          <w:rFonts w:ascii="Times" w:eastAsiaTheme="minorEastAsia" w:hAnsi="Times" w:cs="Times New Roman"/>
          <w:iCs/>
        </w:rPr>
      </w:pPr>
      <w:r>
        <w:rPr>
          <w:rStyle w:val="CommentReference"/>
        </w:rPr>
        <w:commentReference w:id="35"/>
      </w:r>
    </w:p>
    <w:p w14:paraId="7A798608" w14:textId="33B68087" w:rsidR="005E4F3D" w:rsidRPr="00A65677" w:rsidRDefault="005E4F3D" w:rsidP="00BB439D">
      <w:pPr>
        <w:rPr>
          <w:rFonts w:ascii="Times" w:eastAsiaTheme="minorEastAsia" w:hAnsi="Times" w:cs="Times New Roman"/>
          <w:iCs/>
        </w:rPr>
      </w:pPr>
      <w:r>
        <w:rPr>
          <w:rFonts w:ascii="Times" w:eastAsiaTheme="minorEastAsia" w:hAnsi="Times" w:cs="Times New Roman"/>
          <w:iCs/>
        </w:rPr>
        <w:t xml:space="preserve">Figure </w:t>
      </w:r>
      <w:r w:rsidR="00013CC2">
        <w:rPr>
          <w:rFonts w:ascii="Times" w:eastAsiaTheme="minorEastAsia" w:hAnsi="Times" w:cs="Times New Roman"/>
          <w:iCs/>
        </w:rPr>
        <w:t>6</w:t>
      </w:r>
      <w:r>
        <w:rPr>
          <w:rFonts w:ascii="Times" w:eastAsiaTheme="minorEastAsia" w:hAnsi="Times" w:cs="Times New Roman"/>
          <w:iCs/>
        </w:rPr>
        <w:t xml:space="preserve"> shows the sensitivity of </w:t>
      </w:r>
      <w:r w:rsidR="00A65677">
        <w:rPr>
          <w:rFonts w:ascii="Times" w:eastAsiaTheme="minorEastAsia" w:hAnsi="Times" w:cs="Times New Roman"/>
          <w:iCs/>
        </w:rPr>
        <w:t xml:space="preserve">the gain matrix band width and </w:t>
      </w:r>
      <w:r>
        <w:rPr>
          <w:rFonts w:ascii="Times" w:eastAsiaTheme="minorEastAsia" w:hAnsi="Times" w:cs="Times New Roman"/>
          <w:iCs/>
        </w:rPr>
        <w:t>influence length scale to</w:t>
      </w:r>
      <w:r w:rsidR="00407F81">
        <w:rPr>
          <w:rFonts w:ascii="Times" w:eastAsiaTheme="minorEastAsia" w:hAnsi="Times" w:cs="Times New Roman"/>
          <w:iCs/>
        </w:rPr>
        <w:t xml:space="preserve"> inversion parameters</w:t>
      </w:r>
      <w:r w:rsidR="007575B5">
        <w:rPr>
          <w:rFonts w:ascii="Times" w:eastAsiaTheme="minorEastAsia" w:hAnsi="Times" w:cs="Times New Roman"/>
          <w:iCs/>
        </w:rPr>
        <w:t xml:space="preserve"> in the numerical model</w:t>
      </w:r>
      <w:r>
        <w:rPr>
          <w:rFonts w:ascii="Times" w:eastAsiaTheme="minorEastAsia" w:hAnsi="Times" w:cs="Times New Roman"/>
          <w:iCs/>
        </w:rPr>
        <w:t xml:space="preserve">. For each inversion, we scale the prior and observational errors across the entire inversion domain (left column) and in the first grid cell alone (right column). The </w:t>
      </w:r>
      <w:r w:rsidR="00E22CBD">
        <w:rPr>
          <w:rFonts w:ascii="Times" w:eastAsiaTheme="minorEastAsia" w:hAnsi="Times" w:cs="Times New Roman"/>
          <w:iCs/>
        </w:rPr>
        <w:t xml:space="preserve">numerical result </w:t>
      </w:r>
      <w:r>
        <w:rPr>
          <w:rFonts w:ascii="Times" w:eastAsiaTheme="minorEastAsia" w:hAnsi="Times" w:cs="Times New Roman"/>
          <w:iCs/>
        </w:rPr>
        <w:t xml:space="preserve">largely agrees with the theoretical result shown in figure </w:t>
      </w:r>
      <w:r w:rsidR="00ED2CD8">
        <w:rPr>
          <w:rFonts w:ascii="Times" w:eastAsiaTheme="minorEastAsia" w:hAnsi="Times" w:cs="Times New Roman"/>
          <w:iCs/>
        </w:rPr>
        <w:t>2</w:t>
      </w:r>
      <w:r>
        <w:rPr>
          <w:rFonts w:ascii="Times" w:eastAsiaTheme="minorEastAsia" w:hAnsi="Times" w:cs="Times New Roman"/>
          <w:iCs/>
        </w:rPr>
        <w:t>: on average, as prior errors decrease and observational errors increas</w:t>
      </w:r>
      <w:r w:rsidR="00AA493F">
        <w:rPr>
          <w:rFonts w:ascii="Times" w:eastAsiaTheme="minorEastAsia" w:hAnsi="Times" w:cs="Times New Roman"/>
          <w:iCs/>
        </w:rPr>
        <w:t>e</w:t>
      </w:r>
      <w:r>
        <w:rPr>
          <w:rFonts w:ascii="Times" w:eastAsiaTheme="minorEastAsia" w:hAnsi="Times" w:cs="Times New Roman"/>
          <w:iCs/>
        </w:rPr>
        <w:t>, the band width and the influence length scale</w:t>
      </w:r>
      <w:r w:rsidR="00E22CBD">
        <w:rPr>
          <w:rFonts w:ascii="Times" w:eastAsiaTheme="minorEastAsia" w:hAnsi="Times" w:cs="Times New Roman"/>
          <w:iCs/>
        </w:rPr>
        <w:t xml:space="preserve"> increase, and both quantities are less sensitive to changes</w:t>
      </w:r>
      <w:r>
        <w:rPr>
          <w:rFonts w:ascii="Times" w:eastAsiaTheme="minorEastAsia" w:hAnsi="Times" w:cs="Times New Roman"/>
          <w:iCs/>
        </w:rPr>
        <w:t xml:space="preserve"> in the</w:t>
      </w:r>
      <w:r w:rsidR="00E22CBD">
        <w:rPr>
          <w:rFonts w:ascii="Times" w:eastAsiaTheme="minorEastAsia" w:hAnsi="Times" w:cs="Times New Roman"/>
          <w:iCs/>
        </w:rPr>
        <w:t xml:space="preserve"> </w:t>
      </w:r>
      <w:r>
        <w:rPr>
          <w:rFonts w:ascii="Times" w:eastAsiaTheme="minorEastAsia" w:hAnsi="Times" w:cs="Times New Roman"/>
          <w:iCs/>
        </w:rPr>
        <w:t>first grid cell</w:t>
      </w:r>
      <w:r w:rsidR="00E22CBD">
        <w:rPr>
          <w:rFonts w:ascii="Times" w:eastAsiaTheme="minorEastAsia" w:hAnsi="Times" w:cs="Times New Roman"/>
          <w:iCs/>
        </w:rPr>
        <w:t xml:space="preserve">. </w:t>
      </w:r>
      <w:r w:rsidR="00A65677">
        <w:rPr>
          <w:rFonts w:ascii="Times" w:eastAsiaTheme="minorEastAsia" w:hAnsi="Times" w:cs="Times New Roman"/>
          <w:iCs/>
        </w:rPr>
        <w:t>However,</w:t>
      </w:r>
      <w:r w:rsidR="00133F33">
        <w:rPr>
          <w:rFonts w:ascii="Times" w:eastAsiaTheme="minorEastAsia" w:hAnsi="Times" w:cs="Times New Roman"/>
          <w:iCs/>
        </w:rPr>
        <w:t xml:space="preserve"> </w:t>
      </w:r>
      <w:r w:rsidR="00A65677">
        <w:rPr>
          <w:rFonts w:ascii="Times" w:eastAsiaTheme="minorEastAsia" w:hAnsi="Times" w:cs="Times New Roman"/>
          <w:iCs/>
        </w:rPr>
        <w:t>w</w:t>
      </w:r>
      <w:r w:rsidR="00133F33">
        <w:rPr>
          <w:rFonts w:ascii="Times" w:eastAsiaTheme="minorEastAsia" w:hAnsi="Times" w:cs="Times New Roman"/>
          <w:iCs/>
        </w:rPr>
        <w:t>hile the theoretical band width and</w:t>
      </w:r>
      <w:r w:rsidR="00E22CBD">
        <w:rPr>
          <w:rFonts w:ascii="Times" w:eastAsiaTheme="minorEastAsia" w:hAnsi="Times" w:cs="Times New Roman"/>
          <w:iCs/>
        </w:rPr>
        <w:t xml:space="preserve"> influence length scale </w:t>
      </w:r>
      <w:r w:rsidR="00133F33">
        <w:rPr>
          <w:rFonts w:ascii="Times" w:eastAsiaTheme="minorEastAsia" w:hAnsi="Times" w:cs="Times New Roman"/>
          <w:iCs/>
        </w:rPr>
        <w:t>increase monotonically</w:t>
      </w:r>
      <w:r w:rsidR="00ED2CD8">
        <w:rPr>
          <w:rFonts w:ascii="Times" w:eastAsiaTheme="minorEastAsia" w:hAnsi="Times" w:cs="Times New Roman"/>
          <w:iCs/>
        </w:rPr>
        <w:t xml:space="preserve"> as the errors change</w:t>
      </w:r>
      <w:r w:rsidR="00133F33">
        <w:rPr>
          <w:rFonts w:ascii="Times" w:eastAsiaTheme="minorEastAsia" w:hAnsi="Times" w:cs="Times New Roman"/>
          <w:iCs/>
        </w:rPr>
        <w:t>, the numerical values initially decrease</w:t>
      </w:r>
      <w:r w:rsidR="00E22CBD">
        <w:rPr>
          <w:rFonts w:ascii="Times" w:eastAsiaTheme="minorEastAsia" w:hAnsi="Times" w:cs="Times New Roman"/>
          <w:iCs/>
        </w:rPr>
        <w:t xml:space="preserve">. This </w:t>
      </w:r>
      <w:r w:rsidR="00133F33">
        <w:rPr>
          <w:rFonts w:ascii="Times" w:eastAsiaTheme="minorEastAsia" w:hAnsi="Times" w:cs="Times New Roman"/>
          <w:iCs/>
        </w:rPr>
        <w:t>discrepancy</w:t>
      </w:r>
      <w:r w:rsidR="00E22CBD">
        <w:rPr>
          <w:rFonts w:ascii="Times" w:eastAsiaTheme="minorEastAsia" w:hAnsi="Times" w:cs="Times New Roman"/>
          <w:iCs/>
        </w:rPr>
        <w:t xml:space="preserve"> </w:t>
      </w:r>
      <w:r w:rsidR="00133F33">
        <w:rPr>
          <w:rFonts w:ascii="Times" w:eastAsiaTheme="minorEastAsia" w:hAnsi="Times" w:cs="Times New Roman"/>
          <w:iCs/>
        </w:rPr>
        <w:t xml:space="preserve">results from differences </w:t>
      </w:r>
      <w:r w:rsidR="00ED2CD8">
        <w:rPr>
          <w:rFonts w:ascii="Times" w:eastAsiaTheme="minorEastAsia" w:hAnsi="Times" w:cs="Times New Roman"/>
          <w:iCs/>
        </w:rPr>
        <w:t>between</w:t>
      </w:r>
      <w:r w:rsidR="00E22CBD">
        <w:rPr>
          <w:rFonts w:ascii="Times" w:eastAsiaTheme="minorEastAsia" w:hAnsi="Times" w:cs="Times New Roman"/>
          <w:iCs/>
        </w:rPr>
        <w:t xml:space="preserve"> the numerical </w:t>
      </w:r>
      <w:r w:rsidR="00133F33">
        <w:rPr>
          <w:rFonts w:ascii="Times" w:eastAsiaTheme="minorEastAsia" w:hAnsi="Times" w:cs="Times New Roman"/>
          <w:iCs/>
        </w:rPr>
        <w:t xml:space="preserve">and theoretical </w:t>
      </w:r>
      <w:r w:rsidR="00E22CBD">
        <w:rPr>
          <w:rFonts w:ascii="Times" w:eastAsiaTheme="minorEastAsia" w:hAnsi="Times" w:cs="Times New Roman"/>
          <w:iCs/>
        </w:rPr>
        <w:t>Jacobian matri</w:t>
      </w:r>
      <w:r w:rsidR="00133F33">
        <w:rPr>
          <w:rFonts w:ascii="Times" w:eastAsiaTheme="minorEastAsia" w:hAnsi="Times" w:cs="Times New Roman"/>
          <w:iCs/>
        </w:rPr>
        <w:t>ces</w:t>
      </w:r>
      <w:r w:rsidR="00E22CBD">
        <w:rPr>
          <w:rFonts w:ascii="Times" w:eastAsiaTheme="minorEastAsia" w:hAnsi="Times" w:cs="Times New Roman"/>
          <w:iCs/>
        </w:rPr>
        <w:t xml:space="preserve">. The theoretical Jacobian matrix is lower diagonal with constant entries equal to the </w:t>
      </w:r>
      <w:r w:rsidR="00E22CBD">
        <w:rPr>
          <w:rFonts w:ascii="Times" w:eastAsiaTheme="minorEastAsia" w:hAnsi="Times" w:cs="Times New Roman"/>
          <w:bCs/>
        </w:rPr>
        <w:t xml:space="preserve">inverse lifetime of the tracer in each grid cell </w:t>
      </w:r>
      <m:oMath>
        <m:sSup>
          <m:sSupPr>
            <m:ctrlPr>
              <w:rPr>
                <w:rFonts w:ascii="Cambria Math" w:eastAsiaTheme="minorEastAsia" w:hAnsi="Cambria Math" w:cs="Times New Roman"/>
                <w:bCs/>
                <w:i/>
              </w:rPr>
            </m:ctrlPr>
          </m:sSupPr>
          <m:e>
            <m:r>
              <w:rPr>
                <w:rFonts w:ascii="Cambria Math" w:eastAsiaTheme="minorEastAsia" w:hAnsi="Cambria Math" w:cs="Times New Roman"/>
              </w:rPr>
              <m:t>τ</m:t>
            </m:r>
          </m:e>
          <m:sup>
            <m:r>
              <w:rPr>
                <w:rFonts w:ascii="Cambria Math" w:eastAsiaTheme="minorEastAsia" w:hAnsi="Cambria Math" w:cs="Times New Roman"/>
              </w:rPr>
              <m:t>-1</m:t>
            </m:r>
          </m:sup>
        </m:sSup>
      </m:oMath>
      <w:r w:rsidR="00E22CBD">
        <w:rPr>
          <w:rFonts w:ascii="Times" w:eastAsiaTheme="minorEastAsia" w:hAnsi="Times" w:cs="Times New Roman"/>
          <w:bCs/>
        </w:rPr>
        <w:t xml:space="preserve">.  The numerical Jacobian matrix is approximately lower diagonal, with </w:t>
      </w:r>
      <w:r w:rsidR="00E22CBD">
        <w:rPr>
          <w:rFonts w:ascii="Times" w:eastAsiaTheme="minorEastAsia" w:hAnsi="Times" w:cs="Times New Roman"/>
          <w:bCs/>
        </w:rPr>
        <w:lastRenderedPageBreak/>
        <w:t xml:space="preserve">deviations resulting from the Lax-Wendroff advection scheme. It also has larger than predicted values for the </w:t>
      </w:r>
      <w:commentRangeStart w:id="37"/>
      <w:r w:rsidR="00E22CBD">
        <w:rPr>
          <w:rFonts w:ascii="Times" w:eastAsiaTheme="minorEastAsia" w:hAnsi="Times" w:cs="Times New Roman"/>
          <w:bCs/>
        </w:rPr>
        <w:t>se</w:t>
      </w:r>
      <w:proofErr w:type="spellStart"/>
      <w:r w:rsidR="00E22CBD">
        <w:rPr>
          <w:rFonts w:ascii="Times" w:eastAsiaTheme="minorEastAsia" w:hAnsi="Times" w:cs="Times New Roman"/>
          <w:bCs/>
        </w:rPr>
        <w:t>nsitivity</w:t>
      </w:r>
      <w:proofErr w:type="spellEnd"/>
      <w:r w:rsidR="00E22CBD">
        <w:rPr>
          <w:rFonts w:ascii="Times" w:eastAsiaTheme="minorEastAsia" w:hAnsi="Times" w:cs="Times New Roman"/>
          <w:bCs/>
        </w:rPr>
        <w:t xml:space="preserve"> of the observations to the first grid cell </w:t>
      </w:r>
      <m:oMath>
        <m:r>
          <w:rPr>
            <w:rFonts w:ascii="Cambria Math" w:eastAsiaTheme="minorEastAsia" w:hAnsi="Cambria Math" w:cs="Times New Roman"/>
          </w:rPr>
          <m:t>∂</m:t>
        </m:r>
        <m:r>
          <m:rPr>
            <m:sty m:val="b"/>
          </m:rPr>
          <w:rPr>
            <w:rFonts w:ascii="Cambria Math" w:eastAsiaTheme="minorEastAsia" w:hAnsi="Cambria Math" w:cs="Times New Roman"/>
          </w:rPr>
          <m:t>y/</m:t>
        </m:r>
        <m:r>
          <m:rPr>
            <m:sty m:val="p"/>
          </m:rP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sidR="00E22CBD">
        <w:rPr>
          <w:rFonts w:ascii="Times" w:eastAsiaTheme="minorEastAsia" w:hAnsi="Times" w:cs="Times New Roman"/>
          <w:bCs/>
        </w:rPr>
        <w:t xml:space="preserve"> that result from an attempt to capture the sensitivity to the boundary condition</w:t>
      </w:r>
      <w:commentRangeEnd w:id="37"/>
      <w:r w:rsidR="005E34DC">
        <w:rPr>
          <w:rStyle w:val="CommentReference"/>
        </w:rPr>
        <w:commentReference w:id="37"/>
      </w:r>
      <w:r w:rsidR="00E22CBD">
        <w:rPr>
          <w:rFonts w:ascii="Times" w:eastAsiaTheme="minorEastAsia" w:hAnsi="Times" w:cs="Times New Roman"/>
          <w:bCs/>
        </w:rPr>
        <w:t xml:space="preserve">. These numerical artifacts occur in both the standard and boundary condition inversions and </w:t>
      </w:r>
      <w:commentRangeStart w:id="38"/>
      <w:r w:rsidR="00E22CBD">
        <w:rPr>
          <w:rFonts w:ascii="Times" w:eastAsiaTheme="minorEastAsia" w:hAnsi="Times" w:cs="Times New Roman"/>
          <w:bCs/>
        </w:rPr>
        <w:t>explain the discrepanc</w:t>
      </w:r>
      <w:r w:rsidR="00133F33">
        <w:rPr>
          <w:rFonts w:ascii="Times" w:eastAsiaTheme="minorEastAsia" w:hAnsi="Times" w:cs="Times New Roman"/>
          <w:bCs/>
        </w:rPr>
        <w:t>ies</w:t>
      </w:r>
      <w:r w:rsidR="00E22CBD">
        <w:rPr>
          <w:rFonts w:ascii="Times" w:eastAsiaTheme="minorEastAsia" w:hAnsi="Times" w:cs="Times New Roman"/>
          <w:bCs/>
        </w:rPr>
        <w:t xml:space="preserve"> </w:t>
      </w:r>
      <w:commentRangeEnd w:id="38"/>
      <w:r w:rsidR="00133F33">
        <w:rPr>
          <w:rStyle w:val="CommentReference"/>
        </w:rPr>
        <w:commentReference w:id="38"/>
      </w:r>
      <w:r w:rsidR="00E22CBD">
        <w:rPr>
          <w:rFonts w:ascii="Times" w:eastAsiaTheme="minorEastAsia" w:hAnsi="Times" w:cs="Times New Roman"/>
          <w:bCs/>
        </w:rPr>
        <w:t>between figure</w:t>
      </w:r>
      <w:r w:rsidR="00A65677">
        <w:rPr>
          <w:rFonts w:ascii="Times" w:eastAsiaTheme="minorEastAsia" w:hAnsi="Times" w:cs="Times New Roman"/>
          <w:bCs/>
        </w:rPr>
        <w:t>s</w:t>
      </w:r>
      <w:r w:rsidR="00E22CBD">
        <w:rPr>
          <w:rFonts w:ascii="Times" w:eastAsiaTheme="minorEastAsia" w:hAnsi="Times" w:cs="Times New Roman"/>
          <w:bCs/>
        </w:rPr>
        <w:t xml:space="preserve"> </w:t>
      </w:r>
      <w:r w:rsidR="00A65677">
        <w:rPr>
          <w:rFonts w:ascii="Times" w:eastAsiaTheme="minorEastAsia" w:hAnsi="Times" w:cs="Times New Roman"/>
          <w:bCs/>
        </w:rPr>
        <w:t>2</w:t>
      </w:r>
      <w:r w:rsidR="00E22CBD">
        <w:rPr>
          <w:rFonts w:ascii="Times" w:eastAsiaTheme="minorEastAsia" w:hAnsi="Times" w:cs="Times New Roman"/>
          <w:bCs/>
        </w:rPr>
        <w:t xml:space="preserve"> and </w:t>
      </w:r>
      <w:r w:rsidR="00A65677">
        <w:rPr>
          <w:rFonts w:ascii="Times" w:eastAsiaTheme="minorEastAsia" w:hAnsi="Times" w:cs="Times New Roman"/>
          <w:bCs/>
        </w:rPr>
        <w:t>6</w:t>
      </w:r>
      <w:r w:rsidR="00E22CBD">
        <w:rPr>
          <w:rFonts w:ascii="Times" w:eastAsiaTheme="minorEastAsia" w:hAnsi="Times" w:cs="Times New Roman"/>
          <w:bCs/>
        </w:rPr>
        <w:t>.</w:t>
      </w:r>
    </w:p>
    <w:p w14:paraId="001DD1BB" w14:textId="13039C72" w:rsidR="00A65677" w:rsidRDefault="00A65677" w:rsidP="00BB439D">
      <w:pPr>
        <w:rPr>
          <w:rFonts w:ascii="Times" w:eastAsiaTheme="minorEastAsia" w:hAnsi="Times" w:cs="Times New Roman"/>
          <w:bCs/>
        </w:rPr>
      </w:pPr>
    </w:p>
    <w:p w14:paraId="0C958D06" w14:textId="0454A73E" w:rsidR="00A65677" w:rsidRDefault="00A65677" w:rsidP="00BB439D">
      <w:pPr>
        <w:rPr>
          <w:rFonts w:ascii="Times" w:eastAsiaTheme="minorEastAsia" w:hAnsi="Times" w:cs="Times New Roman"/>
          <w:bCs/>
        </w:rPr>
      </w:pPr>
      <w:r>
        <w:rPr>
          <w:rFonts w:ascii="Times" w:eastAsiaTheme="minorEastAsia" w:hAnsi="Times" w:cs="Times New Roman"/>
          <w:bCs/>
        </w:rPr>
        <w:t xml:space="preserve">Figure </w:t>
      </w:r>
      <w:commentRangeStart w:id="39"/>
      <w:commentRangeStart w:id="40"/>
      <w:r>
        <w:rPr>
          <w:rFonts w:ascii="Times" w:eastAsiaTheme="minorEastAsia" w:hAnsi="Times" w:cs="Times New Roman"/>
          <w:bCs/>
        </w:rPr>
        <w:t>6</w:t>
      </w:r>
      <w:commentRangeEnd w:id="39"/>
      <w:r>
        <w:rPr>
          <w:rStyle w:val="CommentReference"/>
        </w:rPr>
        <w:commentReference w:id="39"/>
      </w:r>
      <w:commentRangeEnd w:id="40"/>
      <w:r w:rsidR="005E34DC">
        <w:rPr>
          <w:rStyle w:val="CommentReference"/>
        </w:rPr>
        <w:commentReference w:id="40"/>
      </w:r>
      <w:r>
        <w:rPr>
          <w:rFonts w:ascii="Times" w:eastAsiaTheme="minorEastAsia" w:hAnsi="Times" w:cs="Times New Roman"/>
          <w:bCs/>
        </w:rPr>
        <w:t xml:space="preserve"> </w:t>
      </w:r>
      <w:r w:rsidR="007575B5">
        <w:rPr>
          <w:rFonts w:ascii="Times" w:eastAsiaTheme="minorEastAsia" w:hAnsi="Times" w:cs="Times New Roman"/>
          <w:bCs/>
        </w:rPr>
        <w:t xml:space="preserve">also </w:t>
      </w:r>
      <w:r>
        <w:rPr>
          <w:rFonts w:ascii="Times" w:eastAsiaTheme="minorEastAsia" w:hAnsi="Times" w:cs="Times New Roman"/>
          <w:bCs/>
        </w:rPr>
        <w:t xml:space="preserve">shows that scaling the </w:t>
      </w:r>
      <w:r w:rsidR="00013CC2">
        <w:rPr>
          <w:rFonts w:ascii="Times" w:eastAsiaTheme="minorEastAsia" w:hAnsi="Times" w:cs="Times New Roman"/>
          <w:bCs/>
        </w:rPr>
        <w:t>variances</w:t>
      </w:r>
      <w:r>
        <w:rPr>
          <w:rFonts w:ascii="Times" w:eastAsiaTheme="minorEastAsia" w:hAnsi="Times" w:cs="Times New Roman"/>
          <w:bCs/>
        </w:rPr>
        <w:t xml:space="preserve"> for observations in the first grid cell by a factor of about </w:t>
      </w:r>
      <w:r w:rsidR="00013CC2">
        <w:rPr>
          <w:rFonts w:ascii="Times" w:eastAsiaTheme="minorEastAsia" w:hAnsi="Times" w:cs="Times New Roman"/>
          <w:bCs/>
        </w:rPr>
        <w:t>10</w:t>
      </w:r>
      <w:r>
        <w:rPr>
          <w:rFonts w:ascii="Times" w:eastAsiaTheme="minorEastAsia" w:hAnsi="Times" w:cs="Times New Roman"/>
          <w:bCs/>
        </w:rPr>
        <w:t xml:space="preserve"> will </w:t>
      </w:r>
      <w:r w:rsidR="00ED2CD8">
        <w:rPr>
          <w:rFonts w:ascii="Times" w:eastAsiaTheme="minorEastAsia" w:hAnsi="Times" w:cs="Times New Roman"/>
          <w:bCs/>
        </w:rPr>
        <w:t>more than halve</w:t>
      </w:r>
      <w:r>
        <w:rPr>
          <w:rFonts w:ascii="Times" w:eastAsiaTheme="minorEastAsia" w:hAnsi="Times" w:cs="Times New Roman"/>
          <w:bCs/>
        </w:rPr>
        <w:t xml:space="preserve"> the influence length scale. This functionally </w:t>
      </w:r>
      <w:r w:rsidR="00ED2CD8">
        <w:rPr>
          <w:rFonts w:ascii="Times" w:eastAsiaTheme="minorEastAsia" w:hAnsi="Times" w:cs="Times New Roman"/>
          <w:bCs/>
        </w:rPr>
        <w:t xml:space="preserve">discards </w:t>
      </w:r>
      <w:r>
        <w:rPr>
          <w:rFonts w:ascii="Times" w:eastAsiaTheme="minorEastAsia" w:hAnsi="Times" w:cs="Times New Roman"/>
          <w:bCs/>
        </w:rPr>
        <w:t>the observations over the first grid cell, decreasing the observational constraint so that the inversion can alter emissions in the first grid cell to compensate for the error in the boundary condition. The optimal scaling factor for a given inversion can be determined by recreating this analysis, which is trivial for an analytical inversion with a pre-defined Jacobian matrix.</w:t>
      </w:r>
    </w:p>
    <w:p w14:paraId="245D1CE9" w14:textId="535DB1A9" w:rsidR="00F95B7A" w:rsidRDefault="00F95B7A" w:rsidP="00BB439D">
      <w:pPr>
        <w:rPr>
          <w:rFonts w:ascii="Times" w:eastAsiaTheme="minorEastAsia" w:hAnsi="Times" w:cs="Times New Roman"/>
          <w:iCs/>
        </w:rPr>
      </w:pPr>
    </w:p>
    <w:p w14:paraId="5326D2BA" w14:textId="15BFB2E6" w:rsidR="009448FD" w:rsidRPr="007A237D" w:rsidRDefault="009448FD" w:rsidP="009448FD">
      <w:pPr>
        <w:rPr>
          <w:rFonts w:ascii="Times" w:eastAsiaTheme="minorEastAsia" w:hAnsi="Times" w:cs="Times New Roman"/>
          <w:b/>
          <w:bCs/>
          <w:iCs/>
        </w:rPr>
      </w:pPr>
      <w:r>
        <w:rPr>
          <w:rFonts w:ascii="Times" w:eastAsiaTheme="minorEastAsia" w:hAnsi="Times" w:cs="Times New Roman"/>
          <w:b/>
          <w:bCs/>
          <w:iCs/>
        </w:rPr>
        <w:t>3.</w:t>
      </w:r>
      <w:r w:rsidR="00133F33">
        <w:rPr>
          <w:rFonts w:ascii="Times" w:eastAsiaTheme="minorEastAsia" w:hAnsi="Times" w:cs="Times New Roman"/>
          <w:b/>
          <w:bCs/>
          <w:iCs/>
        </w:rPr>
        <w:t>2.1</w:t>
      </w:r>
      <w:r>
        <w:rPr>
          <w:rFonts w:ascii="Times" w:eastAsiaTheme="minorEastAsia" w:hAnsi="Times" w:cs="Times New Roman"/>
          <w:b/>
          <w:bCs/>
          <w:iCs/>
        </w:rPr>
        <w:t xml:space="preserve"> Numerical non-steady state solution</w:t>
      </w:r>
    </w:p>
    <w:p w14:paraId="175DB247" w14:textId="492503C5" w:rsidR="00944F2C" w:rsidRDefault="00F07F72" w:rsidP="00133F33">
      <w:pPr>
        <w:rPr>
          <w:rFonts w:ascii="Times" w:eastAsiaTheme="minorEastAsia" w:hAnsi="Times" w:cs="Times New Roman"/>
        </w:rPr>
      </w:pPr>
      <w:r>
        <w:rPr>
          <w:rFonts w:ascii="Times" w:eastAsiaTheme="minorEastAsia" w:hAnsi="Times" w:cs="Times New Roman"/>
        </w:rPr>
        <w:t xml:space="preserve">In the case that the error in the boundary condition changes in time, </w:t>
      </w:r>
      <w:r w:rsidR="007575B5">
        <w:rPr>
          <w:rFonts w:ascii="Times" w:eastAsiaTheme="minorEastAsia" w:hAnsi="Times" w:cs="Times New Roman"/>
        </w:rPr>
        <w:t xml:space="preserve">the boundary condition constant </w:t>
      </w:r>
      <m:oMath>
        <m:r>
          <m:rPr>
            <m:sty m:val="bi"/>
          </m:rPr>
          <w:rPr>
            <w:rFonts w:ascii="Cambria Math" w:hAnsi="Cambria Math"/>
          </w:rPr>
          <m:t>c</m:t>
        </m:r>
      </m:oMath>
      <w:r w:rsidR="007575B5">
        <w:rPr>
          <w:rFonts w:ascii="Times" w:eastAsiaTheme="minorEastAsia" w:hAnsi="Times" w:cs="Times New Roman"/>
        </w:rPr>
        <w:t xml:space="preserve"> </w:t>
      </w:r>
      <w:r w:rsidR="00944F2C">
        <w:rPr>
          <w:rFonts w:ascii="Times" w:eastAsiaTheme="minorEastAsia" w:hAnsi="Times" w:cs="Times New Roman"/>
        </w:rPr>
        <w:t>is no longer uniform</w:t>
      </w:r>
      <w:r w:rsidR="007575B5">
        <w:rPr>
          <w:rFonts w:ascii="Times" w:eastAsiaTheme="minorEastAsia" w:hAnsi="Times" w:cs="Times New Roman"/>
        </w:rPr>
        <w:t xml:space="preserve">. However, the gain matrix can still be used to predict the influence of boundary condition errors on the </w:t>
      </w:r>
      <w:r w:rsidR="00F50128">
        <w:rPr>
          <w:rFonts w:ascii="Times" w:eastAsiaTheme="minorEastAsia" w:hAnsi="Times" w:cs="Times New Roman"/>
        </w:rPr>
        <w:t>posterior emissions. As demonstration, we</w:t>
      </w:r>
      <w:r w:rsidR="00A65677">
        <w:rPr>
          <w:rFonts w:ascii="Times" w:eastAsiaTheme="minorEastAsia" w:hAnsi="Times" w:cs="Times New Roman"/>
        </w:rPr>
        <w:t xml:space="preserve"> test a series of oscillating boundary condition perturbations, shown in Figure </w:t>
      </w:r>
      <w:r w:rsidR="00013CC2">
        <w:rPr>
          <w:rFonts w:ascii="Times" w:eastAsiaTheme="minorEastAsia" w:hAnsi="Times" w:cs="Times New Roman"/>
        </w:rPr>
        <w:t>8</w:t>
      </w:r>
      <w:r w:rsidR="00A65677">
        <w:rPr>
          <w:rFonts w:ascii="Times" w:eastAsiaTheme="minorEastAsia" w:hAnsi="Times" w:cs="Times New Roman"/>
        </w:rPr>
        <w:t>.</w:t>
      </w:r>
      <w:r w:rsidR="00133F33">
        <w:rPr>
          <w:rFonts w:ascii="Times" w:eastAsiaTheme="minorEastAsia" w:hAnsi="Times" w:cs="Times New Roman"/>
        </w:rPr>
        <w:t xml:space="preserve"> </w:t>
      </w:r>
      <w:r w:rsidR="00A65677">
        <w:rPr>
          <w:rFonts w:ascii="Times" w:eastAsiaTheme="minorEastAsia" w:hAnsi="Times" w:cs="Times New Roman"/>
        </w:rPr>
        <w:t xml:space="preserve">These perturbations all have a vertical shift of </w:t>
      </w:r>
      <w:r w:rsidR="00013CC2">
        <w:rPr>
          <w:rFonts w:ascii="Times" w:eastAsiaTheme="minorEastAsia" w:hAnsi="Times" w:cs="Times New Roman"/>
        </w:rPr>
        <w:t>75</w:t>
      </w:r>
      <w:r w:rsidR="00A65677">
        <w:rPr>
          <w:rFonts w:ascii="Times" w:eastAsiaTheme="minorEastAsia" w:hAnsi="Times" w:cs="Times New Roman"/>
        </w:rPr>
        <w:t xml:space="preserve"> ppb relative to the true boundary </w:t>
      </w:r>
      <w:commentRangeStart w:id="41"/>
      <w:r w:rsidR="00A65677">
        <w:rPr>
          <w:rFonts w:ascii="Times" w:eastAsiaTheme="minorEastAsia" w:hAnsi="Times" w:cs="Times New Roman"/>
        </w:rPr>
        <w:t xml:space="preserve">condition, but vary in the amplitude, period, and phase shift. </w:t>
      </w:r>
    </w:p>
    <w:commentRangeEnd w:id="41"/>
    <w:p w14:paraId="3F7BC2F3" w14:textId="77777777" w:rsidR="00944F2C" w:rsidRDefault="005E34DC" w:rsidP="00133F33">
      <w:pPr>
        <w:rPr>
          <w:rFonts w:ascii="Times" w:eastAsiaTheme="minorEastAsia" w:hAnsi="Times" w:cs="Times New Roman"/>
        </w:rPr>
      </w:pPr>
      <w:r>
        <w:rPr>
          <w:rStyle w:val="CommentReference"/>
        </w:rPr>
        <w:commentReference w:id="41"/>
      </w:r>
    </w:p>
    <w:p w14:paraId="3B89199B" w14:textId="43AA0670" w:rsidR="00133F33" w:rsidRDefault="00133F33" w:rsidP="00133F33">
      <w:pPr>
        <w:rPr>
          <w:rFonts w:ascii="Times" w:eastAsiaTheme="minorEastAsia" w:hAnsi="Times" w:cs="Times New Roman"/>
          <w:iCs/>
        </w:rPr>
      </w:pPr>
      <w:commentRangeStart w:id="42"/>
      <w:r>
        <w:rPr>
          <w:rFonts w:ascii="Times" w:eastAsiaTheme="minorEastAsia" w:hAnsi="Times" w:cs="Times New Roman"/>
          <w:iCs/>
        </w:rPr>
        <w:t xml:space="preserve">Figure </w:t>
      </w:r>
      <w:r w:rsidR="00013CC2">
        <w:rPr>
          <w:rFonts w:ascii="Times" w:eastAsiaTheme="minorEastAsia" w:hAnsi="Times" w:cs="Times New Roman"/>
          <w:iCs/>
        </w:rPr>
        <w:t>9</w:t>
      </w:r>
      <w:commentRangeEnd w:id="42"/>
      <w:r w:rsidR="00ED2CD8">
        <w:rPr>
          <w:rStyle w:val="CommentReference"/>
        </w:rPr>
        <w:commentReference w:id="42"/>
      </w:r>
      <w:r>
        <w:rPr>
          <w:rFonts w:ascii="Times" w:eastAsiaTheme="minorEastAsia" w:hAnsi="Times" w:cs="Times New Roman"/>
          <w:iCs/>
        </w:rPr>
        <w:t xml:space="preserve"> shows the difference in posterior emissions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Δ</m:t>
            </m:r>
            <m:acc>
              <m:accPr>
                <m:ctrlPr>
                  <w:rPr>
                    <w:rFonts w:ascii="Cambria Math" w:eastAsiaTheme="minorEastAsia" w:hAnsi="Cambria Math" w:cs="Times New Roman"/>
                    <w:i/>
                  </w:rPr>
                </m:ctrlPr>
              </m:accPr>
              <m:e>
                <m:r>
                  <m:rPr>
                    <m:sty m:val="bi"/>
                  </m:rPr>
                  <w:rPr>
                    <w:rFonts w:ascii="Cambria Math" w:eastAsiaTheme="minorEastAsia" w:hAnsi="Cambria Math" w:cs="Times New Roman"/>
                  </w:rPr>
                  <m:t>x</m:t>
                </m:r>
              </m:e>
            </m:acc>
          </m:e>
        </m:d>
        <m:r>
          <w:rPr>
            <w:rFonts w:ascii="Cambria Math" w:eastAsiaTheme="minorEastAsia" w:hAnsi="Cambria Math" w:cs="Times New Roman"/>
          </w:rPr>
          <m:t>=|</m:t>
        </m:r>
        <m:acc>
          <m:accPr>
            <m:ctrlPr>
              <w:rPr>
                <w:rFonts w:ascii="Cambria Math" w:eastAsiaTheme="minorEastAsia" w:hAnsi="Cambria Math" w:cs="Times New Roman"/>
                <w:b/>
                <w:bCs/>
                <w:iCs/>
              </w:rPr>
            </m:ctrlPr>
          </m:accPr>
          <m:e>
            <m:r>
              <m:rPr>
                <m:sty m:val="bi"/>
              </m:rPr>
              <w:rPr>
                <w:rFonts w:ascii="Cambria Math" w:eastAsiaTheme="minorEastAsia" w:hAnsi="Cambria Math" w:cs="Times New Roman"/>
              </w:rPr>
              <m:t>x</m:t>
            </m:r>
          </m:e>
        </m:acc>
        <m:r>
          <m:rPr>
            <m:sty m:val="bi"/>
          </m:rPr>
          <w:rPr>
            <w:rFonts w:ascii="Cambria Math" w:eastAsiaTheme="minorEastAsia" w:hAnsi="Cambria Math" w:cs="Times New Roman"/>
          </w:rPr>
          <m:t>-</m:t>
        </m:r>
        <m:sSub>
          <m:sSubPr>
            <m:ctrlPr>
              <w:rPr>
                <w:rFonts w:ascii="Cambria Math" w:eastAsiaTheme="minorEastAsia" w:hAnsi="Cambria Math" w:cs="Times New Roman"/>
                <w:b/>
                <w:bCs/>
                <w:i/>
                <w:iCs/>
              </w:rPr>
            </m:ctrlPr>
          </m:sSubPr>
          <m:e>
            <m:acc>
              <m:accPr>
                <m:ctrlPr>
                  <w:rPr>
                    <w:rFonts w:ascii="Cambria Math" w:eastAsiaTheme="minorEastAsia" w:hAnsi="Cambria Math" w:cs="Times New Roman"/>
                    <w:b/>
                    <w:bCs/>
                    <w:i/>
                  </w:rPr>
                </m:ctrlPr>
              </m:accPr>
              <m:e>
                <m:r>
                  <m:rPr>
                    <m:sty m:val="bi"/>
                  </m:rPr>
                  <w:rPr>
                    <w:rFonts w:ascii="Cambria Math" w:eastAsiaTheme="minorEastAsia" w:hAnsi="Cambria Math" w:cs="Times New Roman"/>
                  </w:rPr>
                  <m:t>x</m:t>
                </m:r>
              </m:e>
            </m:acc>
            <m:ctrlPr>
              <w:rPr>
                <w:rFonts w:ascii="Cambria Math" w:eastAsiaTheme="minorEastAsia" w:hAnsi="Cambria Math" w:cs="Times New Roman"/>
                <w:i/>
              </w:rPr>
            </m:ctrlPr>
          </m:e>
          <m:sub>
            <m:r>
              <m:rPr>
                <m:sty m:val="p"/>
              </m:rPr>
              <w:rPr>
                <w:rFonts w:ascii="Cambria Math" w:eastAsiaTheme="minorEastAsia" w:hAnsi="Cambria Math" w:cs="Times New Roman"/>
              </w:rPr>
              <m:t>true</m:t>
            </m:r>
          </m:sub>
        </m:sSub>
        <m:r>
          <m:rPr>
            <m:sty m:val="bi"/>
          </m:rPr>
          <w:rPr>
            <w:rFonts w:ascii="Cambria Math" w:eastAsiaTheme="minorEastAsia" w:hAnsi="Cambria Math" w:cs="Times New Roman"/>
          </w:rPr>
          <m:t>|</m:t>
        </m:r>
      </m:oMath>
      <w:r>
        <w:rPr>
          <w:rFonts w:ascii="Times" w:eastAsiaTheme="minorEastAsia" w:hAnsi="Times" w:cs="Times New Roman"/>
          <w:iCs/>
        </w:rPr>
        <w:t xml:space="preserve"> for </w:t>
      </w:r>
      <w:r w:rsidR="00A24BC9">
        <w:rPr>
          <w:rFonts w:ascii="Times" w:eastAsiaTheme="minorEastAsia" w:hAnsi="Times" w:cs="Times New Roman"/>
          <w:iCs/>
        </w:rPr>
        <w:t>the oscillating</w:t>
      </w:r>
      <w:r w:rsidR="00A65677">
        <w:rPr>
          <w:rFonts w:ascii="Times" w:eastAsiaTheme="minorEastAsia" w:hAnsi="Times" w:cs="Times New Roman"/>
          <w:iCs/>
        </w:rPr>
        <w:t xml:space="preserve"> perturbations</w:t>
      </w:r>
      <w:r>
        <w:rPr>
          <w:rFonts w:ascii="Times" w:eastAsiaTheme="minorEastAsia" w:hAnsi="Times" w:cs="Times New Roman"/>
          <w:iCs/>
        </w:rPr>
        <w:t xml:space="preserve"> for </w:t>
      </w:r>
      <w:r w:rsidR="00F50128">
        <w:rPr>
          <w:rFonts w:ascii="Times" w:eastAsiaTheme="minorEastAsia" w:hAnsi="Times" w:cs="Times New Roman"/>
          <w:iCs/>
        </w:rPr>
        <w:t>inversions that do and do not optimize the boundary condition</w:t>
      </w:r>
      <w:r>
        <w:rPr>
          <w:rFonts w:ascii="Times" w:eastAsiaTheme="minorEastAsia" w:hAnsi="Times" w:cs="Times New Roman"/>
          <w:iCs/>
        </w:rPr>
        <w:t xml:space="preserve">. </w:t>
      </w:r>
      <w:r w:rsidR="00ED2CD8">
        <w:rPr>
          <w:rFonts w:ascii="Times" w:eastAsiaTheme="minorEastAsia" w:hAnsi="Times" w:cs="Times New Roman"/>
          <w:iCs/>
        </w:rPr>
        <w:t xml:space="preserve">In all </w:t>
      </w:r>
      <w:r w:rsidR="00F50128">
        <w:rPr>
          <w:rFonts w:ascii="Times" w:eastAsiaTheme="minorEastAsia" w:hAnsi="Times" w:cs="Times New Roman"/>
          <w:iCs/>
        </w:rPr>
        <w:t>cases</w:t>
      </w:r>
      <w:r w:rsidR="00ED2CD8">
        <w:rPr>
          <w:rFonts w:ascii="Times" w:eastAsiaTheme="minorEastAsia" w:hAnsi="Times" w:cs="Times New Roman"/>
          <w:iCs/>
        </w:rPr>
        <w:t xml:space="preserve">, the errors in the posterior persist </w:t>
      </w:r>
      <w:r w:rsidR="00A24BC9">
        <w:rPr>
          <w:rFonts w:ascii="Times" w:eastAsiaTheme="minorEastAsia" w:hAnsi="Times" w:cs="Times New Roman"/>
          <w:iCs/>
        </w:rPr>
        <w:t>beyond the initial, upstream enhancement that defines the influence length scale. T</w:t>
      </w:r>
      <w:r w:rsidR="00944F2C">
        <w:rPr>
          <w:rFonts w:ascii="Times" w:eastAsiaTheme="minorEastAsia" w:hAnsi="Times" w:cs="Times New Roman"/>
          <w:iCs/>
        </w:rPr>
        <w:t xml:space="preserve">he </w:t>
      </w:r>
      <w:r w:rsidR="00F50128">
        <w:rPr>
          <w:rFonts w:ascii="Times" w:eastAsiaTheme="minorEastAsia" w:hAnsi="Times" w:cs="Times New Roman"/>
          <w:iCs/>
        </w:rPr>
        <w:t>inversion</w:t>
      </w:r>
      <w:r w:rsidR="00A24BC9">
        <w:rPr>
          <w:rFonts w:ascii="Times" w:eastAsiaTheme="minorEastAsia" w:hAnsi="Times" w:cs="Times New Roman"/>
          <w:iCs/>
        </w:rPr>
        <w:t>s</w:t>
      </w:r>
      <w:r w:rsidR="00F50128">
        <w:rPr>
          <w:rFonts w:ascii="Times" w:eastAsiaTheme="minorEastAsia" w:hAnsi="Times" w:cs="Times New Roman"/>
          <w:iCs/>
        </w:rPr>
        <w:t xml:space="preserve"> that correct the boundary condition result in </w:t>
      </w:r>
      <w:r w:rsidR="00A24BC9">
        <w:rPr>
          <w:rFonts w:ascii="Times" w:eastAsiaTheme="minorEastAsia" w:hAnsi="Times" w:cs="Times New Roman"/>
          <w:iCs/>
        </w:rPr>
        <w:t xml:space="preserve">marginally </w:t>
      </w:r>
      <w:r w:rsidR="00F50128">
        <w:rPr>
          <w:rFonts w:ascii="Times" w:eastAsiaTheme="minorEastAsia" w:hAnsi="Times" w:cs="Times New Roman"/>
          <w:iCs/>
        </w:rPr>
        <w:t xml:space="preserve">smaller errors in the downstream grid boxes. However, </w:t>
      </w:r>
      <w:r w:rsidR="00A24BC9">
        <w:rPr>
          <w:rFonts w:ascii="Times" w:eastAsiaTheme="minorEastAsia" w:hAnsi="Times" w:cs="Times New Roman"/>
          <w:iCs/>
        </w:rPr>
        <w:t>these</w:t>
      </w:r>
      <w:r w:rsidR="00F50128">
        <w:rPr>
          <w:rFonts w:ascii="Times" w:eastAsiaTheme="minorEastAsia" w:hAnsi="Times" w:cs="Times New Roman"/>
          <w:iCs/>
        </w:rPr>
        <w:t xml:space="preserve"> inversion</w:t>
      </w:r>
      <w:r w:rsidR="00A24BC9">
        <w:rPr>
          <w:rFonts w:ascii="Times" w:eastAsiaTheme="minorEastAsia" w:hAnsi="Times" w:cs="Times New Roman"/>
          <w:iCs/>
        </w:rPr>
        <w:t>s</w:t>
      </w:r>
      <w:r w:rsidR="00F50128">
        <w:rPr>
          <w:rFonts w:ascii="Times" w:eastAsiaTheme="minorEastAsia" w:hAnsi="Times" w:cs="Times New Roman"/>
          <w:iCs/>
        </w:rPr>
        <w:t xml:space="preserve"> also exhibit a longer influence length </w:t>
      </w:r>
      <w:commentRangeStart w:id="43"/>
      <w:r w:rsidR="00F50128">
        <w:rPr>
          <w:rFonts w:ascii="Times" w:eastAsiaTheme="minorEastAsia" w:hAnsi="Times" w:cs="Times New Roman"/>
          <w:iCs/>
        </w:rPr>
        <w:t>scale</w:t>
      </w:r>
      <w:r w:rsidR="00A24BC9">
        <w:rPr>
          <w:rFonts w:ascii="Times" w:eastAsiaTheme="minorEastAsia" w:hAnsi="Times" w:cs="Times New Roman"/>
          <w:iCs/>
        </w:rPr>
        <w:t>s</w:t>
      </w:r>
      <w:r w:rsidR="00A65677">
        <w:rPr>
          <w:rFonts w:ascii="Times" w:eastAsiaTheme="minorEastAsia" w:hAnsi="Times" w:cs="Times New Roman"/>
          <w:iCs/>
        </w:rPr>
        <w:t xml:space="preserve"> because a single correction term is insufficient to correct the oscillating error in the boundary condition</w:t>
      </w:r>
      <w:r w:rsidR="00ED2CD8">
        <w:rPr>
          <w:rFonts w:ascii="Times" w:eastAsiaTheme="minorEastAsia" w:hAnsi="Times" w:cs="Times New Roman"/>
          <w:iCs/>
        </w:rPr>
        <w:t xml:space="preserve">. </w:t>
      </w:r>
      <w:commentRangeEnd w:id="43"/>
      <w:r w:rsidR="002250C6">
        <w:rPr>
          <w:rStyle w:val="CommentReference"/>
        </w:rPr>
        <w:commentReference w:id="43"/>
      </w:r>
      <w:r w:rsidR="00004D68">
        <w:rPr>
          <w:rFonts w:ascii="Times" w:eastAsiaTheme="minorEastAsia" w:hAnsi="Times" w:cs="Times New Roman"/>
          <w:iCs/>
        </w:rPr>
        <w:t xml:space="preserve">The longer influence length scale also cannot be predicted using </w:t>
      </w:r>
      <w:r w:rsidR="00A24BC9">
        <w:rPr>
          <w:rFonts w:ascii="Times" w:eastAsiaTheme="minorEastAsia" w:hAnsi="Times" w:cs="Times New Roman"/>
          <w:iCs/>
        </w:rPr>
        <w:t xml:space="preserve">equation (5) with a </w:t>
      </w:r>
      <w:r w:rsidR="00004D68">
        <w:rPr>
          <w:rFonts w:ascii="Times" w:eastAsiaTheme="minorEastAsia" w:hAnsi="Times" w:cs="Times New Roman"/>
          <w:iCs/>
        </w:rPr>
        <w:t xml:space="preserve">constant perturbation, which would suggest that correcting the boundary condition would result in an influence length scale of </w:t>
      </w:r>
      <w:r w:rsidR="00A24BC9">
        <w:rPr>
          <w:rFonts w:ascii="Times" w:eastAsiaTheme="minorEastAsia" w:hAnsi="Times" w:cs="Times New Roman"/>
          <w:iCs/>
        </w:rPr>
        <w:t>one</w:t>
      </w:r>
      <w:r w:rsidR="00004D68">
        <w:rPr>
          <w:rFonts w:ascii="Times" w:eastAsiaTheme="minorEastAsia" w:hAnsi="Times" w:cs="Times New Roman"/>
          <w:iCs/>
        </w:rPr>
        <w:t xml:space="preserve">. By contrast, the inversions that do not correct the boundary condition all exhibit influence length scales consistent with those predicted by the constant perturbation </w:t>
      </w:r>
      <w:r w:rsidR="00A24BC9">
        <w:rPr>
          <w:rFonts w:ascii="Times" w:eastAsiaTheme="minorEastAsia" w:hAnsi="Times" w:cs="Times New Roman"/>
          <w:iCs/>
        </w:rPr>
        <w:t>results</w:t>
      </w:r>
      <w:r w:rsidR="00004D68">
        <w:rPr>
          <w:rFonts w:ascii="Times" w:eastAsiaTheme="minorEastAsia" w:hAnsi="Times" w:cs="Times New Roman"/>
          <w:iCs/>
        </w:rPr>
        <w:t>. This allows for estimation of the influence length scale even with no knowledge of the boundary condition error</w:t>
      </w:r>
      <w:commentRangeStart w:id="44"/>
      <w:commentRangeStart w:id="45"/>
      <w:r w:rsidR="00A24BC9">
        <w:rPr>
          <w:rFonts w:ascii="Times" w:eastAsiaTheme="minorEastAsia" w:hAnsi="Times" w:cs="Times New Roman"/>
          <w:iCs/>
        </w:rPr>
        <w:t>.</w:t>
      </w:r>
      <w:commentRangeEnd w:id="44"/>
      <w:r w:rsidR="00A24BC9">
        <w:rPr>
          <w:rStyle w:val="CommentReference"/>
        </w:rPr>
        <w:commentReference w:id="44"/>
      </w:r>
      <w:commentRangeEnd w:id="45"/>
      <w:r w:rsidR="002250C6">
        <w:rPr>
          <w:rStyle w:val="CommentReference"/>
        </w:rPr>
        <w:commentReference w:id="45"/>
      </w:r>
    </w:p>
    <w:p w14:paraId="0A71E2E8" w14:textId="6A3E0A6C" w:rsidR="00D63D3C" w:rsidRDefault="00D63D3C" w:rsidP="00AA493F">
      <w:pPr>
        <w:rPr>
          <w:rFonts w:ascii="Times New Roman" w:eastAsiaTheme="minorEastAsia" w:hAnsi="Times New Roman" w:cs="Times New Roman"/>
          <w:iCs/>
        </w:rPr>
      </w:pPr>
    </w:p>
    <w:p w14:paraId="7A42AA67" w14:textId="55540F2D" w:rsidR="00004D68" w:rsidRDefault="00A24BC9" w:rsidP="00AA493F">
      <w:pPr>
        <w:rPr>
          <w:rFonts w:ascii="Times New Roman" w:eastAsiaTheme="minorEastAsia" w:hAnsi="Times New Roman" w:cs="Times New Roman"/>
          <w:bCs/>
          <w:iCs/>
        </w:rPr>
      </w:pPr>
      <w:r>
        <w:rPr>
          <w:rFonts w:ascii="Times New Roman" w:eastAsiaTheme="minorEastAsia" w:hAnsi="Times New Roman" w:cs="Times New Roman"/>
          <w:iCs/>
        </w:rPr>
        <w:t xml:space="preserve">The consistency of the influence length scale between the oscillating and constant boundary condition perturbations for the inversion </w:t>
      </w:r>
      <w:commentRangeStart w:id="46"/>
      <w:r>
        <w:rPr>
          <w:rFonts w:ascii="Times New Roman" w:eastAsiaTheme="minorEastAsia" w:hAnsi="Times New Roman" w:cs="Times New Roman"/>
          <w:iCs/>
        </w:rPr>
        <w:t xml:space="preserve">that does not optimize the boundary condition </w:t>
      </w:r>
      <w:commentRangeEnd w:id="46"/>
      <w:r w:rsidR="001179EF">
        <w:rPr>
          <w:rStyle w:val="CommentReference"/>
        </w:rPr>
        <w:commentReference w:id="46"/>
      </w:r>
      <w:r>
        <w:rPr>
          <w:rFonts w:ascii="Times New Roman" w:eastAsiaTheme="minorEastAsia" w:hAnsi="Times New Roman" w:cs="Times New Roman"/>
          <w:iCs/>
        </w:rPr>
        <w:t xml:space="preserve">results from the significance of the gain matrix in equation (5). This expression shows that the sensitivity of the posterior to the boundary condition is given by the product of the row-wise sum of the gain matrix with the change in the constant term </w:t>
      </w:r>
      <m:oMath>
        <m:r>
          <m:rPr>
            <m:sty m:val="bi"/>
          </m:rPr>
          <w:rPr>
            <w:rFonts w:ascii="Cambria Math" w:eastAsiaTheme="minorEastAsia" w:hAnsi="Cambria Math" w:cs="Times New Roman"/>
          </w:rPr>
          <m:t>c</m:t>
        </m:r>
      </m:oMath>
      <w:r w:rsidRPr="00A24BC9">
        <w:rPr>
          <w:rFonts w:ascii="Times New Roman" w:eastAsiaTheme="minorEastAsia" w:hAnsi="Times New Roman" w:cs="Times New Roman"/>
          <w:bCs/>
          <w:iCs/>
        </w:rPr>
        <w:t xml:space="preserve"> </w:t>
      </w:r>
      <w:r>
        <w:rPr>
          <w:rFonts w:ascii="Times New Roman" w:eastAsiaTheme="minorEastAsia" w:hAnsi="Times New Roman" w:cs="Times New Roman"/>
          <w:bCs/>
          <w:iCs/>
        </w:rPr>
        <w:t>between inversions with true and perturbed boundary conditions. While the constant term associated with the oscillating boundary condition perturbation varies in space and time, it remains on the same order of magnitude as a constant boundary condition perturbation. Moreover, the scaling provided by the row-wise sum of the gain matrix remains the same between the two inverse models.</w:t>
      </w:r>
    </w:p>
    <w:p w14:paraId="14D7177B" w14:textId="1AAC785E" w:rsidR="00A24BC9" w:rsidRDefault="00A24BC9" w:rsidP="00AA493F">
      <w:pPr>
        <w:rPr>
          <w:rFonts w:ascii="Times New Roman" w:eastAsiaTheme="minorEastAsia" w:hAnsi="Times New Roman" w:cs="Times New Roman"/>
          <w:bCs/>
          <w:iCs/>
        </w:rPr>
      </w:pPr>
    </w:p>
    <w:p w14:paraId="659267D7" w14:textId="1D09C7C9" w:rsidR="00A24BC9" w:rsidRPr="00A24BC9" w:rsidRDefault="00A24BC9" w:rsidP="00AA493F">
      <w:pPr>
        <w:rPr>
          <w:rFonts w:ascii="Times New Roman" w:eastAsiaTheme="minorEastAsia" w:hAnsi="Times New Roman" w:cs="Times New Roman"/>
          <w:b/>
          <w:iCs/>
        </w:rPr>
      </w:pPr>
      <w:r>
        <w:rPr>
          <w:rFonts w:ascii="Times New Roman" w:eastAsiaTheme="minorEastAsia" w:hAnsi="Times New Roman" w:cs="Times New Roman"/>
          <w:bCs/>
          <w:iCs/>
        </w:rPr>
        <w:t xml:space="preserve">The consistency of the gain matrix across boundary condition </w:t>
      </w:r>
      <w:r w:rsidR="006F68C0">
        <w:rPr>
          <w:rFonts w:ascii="Times New Roman" w:eastAsiaTheme="minorEastAsia" w:hAnsi="Times New Roman" w:cs="Times New Roman"/>
          <w:bCs/>
          <w:iCs/>
        </w:rPr>
        <w:t>errors</w:t>
      </w:r>
      <w:r>
        <w:rPr>
          <w:rFonts w:ascii="Times New Roman" w:eastAsiaTheme="minorEastAsia" w:hAnsi="Times New Roman" w:cs="Times New Roman"/>
          <w:bCs/>
          <w:iCs/>
        </w:rPr>
        <w:t xml:space="preserve"> and its significance for predicting the influence of </w:t>
      </w:r>
      <w:r w:rsidR="006F68C0">
        <w:rPr>
          <w:rFonts w:ascii="Times New Roman" w:eastAsiaTheme="minorEastAsia" w:hAnsi="Times New Roman" w:cs="Times New Roman"/>
          <w:bCs/>
          <w:iCs/>
        </w:rPr>
        <w:t>these</w:t>
      </w:r>
      <w:r>
        <w:rPr>
          <w:rFonts w:ascii="Times New Roman" w:eastAsiaTheme="minorEastAsia" w:hAnsi="Times New Roman" w:cs="Times New Roman"/>
          <w:bCs/>
          <w:iCs/>
        </w:rPr>
        <w:t xml:space="preserve"> errors on the posterior means that </w:t>
      </w:r>
      <w:r w:rsidR="006F68C0">
        <w:rPr>
          <w:rFonts w:ascii="Times New Roman" w:eastAsiaTheme="minorEastAsia" w:hAnsi="Times New Roman" w:cs="Times New Roman"/>
          <w:bCs/>
          <w:iCs/>
        </w:rPr>
        <w:t xml:space="preserve">the corrections suggested by </w:t>
      </w:r>
      <w:r w:rsidR="006F68C0">
        <w:rPr>
          <w:rFonts w:ascii="Times New Roman" w:eastAsiaTheme="minorEastAsia" w:hAnsi="Times New Roman" w:cs="Times New Roman"/>
          <w:bCs/>
          <w:iCs/>
        </w:rPr>
        <w:lastRenderedPageBreak/>
        <w:t xml:space="preserve">figure 6 can be used to decrease the influence length scale even for oscillating boundary condition errors. Figure 9 shows that scaling the observational variances over the first grid box by a factor of 10 significantly reduces the influence scale of the oscillating perturbations (from about 5 to about 2).  This correction is consistent with what is predicted by the constant boundary condition perturbation result. In both cases, </w:t>
      </w:r>
      <w:commentRangeStart w:id="47"/>
      <w:r w:rsidR="006F68C0">
        <w:rPr>
          <w:rFonts w:ascii="Times New Roman" w:eastAsiaTheme="minorEastAsia" w:hAnsi="Times New Roman" w:cs="Times New Roman"/>
          <w:bCs/>
          <w:iCs/>
        </w:rPr>
        <w:t xml:space="preserve">increasing the observational errors loosens the observational constraint to allow larger corrections to the prior in the first grid box than would otherwise occur. </w:t>
      </w:r>
      <w:commentRangeEnd w:id="47"/>
      <w:r w:rsidR="001179EF">
        <w:rPr>
          <w:rStyle w:val="CommentReference"/>
        </w:rPr>
        <w:commentReference w:id="47"/>
      </w:r>
      <w:r w:rsidR="006F68C0">
        <w:rPr>
          <w:rFonts w:ascii="Times New Roman" w:eastAsiaTheme="minorEastAsia" w:hAnsi="Times New Roman" w:cs="Times New Roman"/>
          <w:bCs/>
          <w:iCs/>
        </w:rPr>
        <w:t>However, while increasing the observational errors in this way decreases the influence length scale, the posterior errors later in the domain persist</w:t>
      </w:r>
      <w:commentRangeStart w:id="48"/>
      <w:commentRangeStart w:id="49"/>
      <w:r w:rsidR="006F68C0">
        <w:rPr>
          <w:rFonts w:ascii="Times New Roman" w:eastAsiaTheme="minorEastAsia" w:hAnsi="Times New Roman" w:cs="Times New Roman"/>
          <w:bCs/>
          <w:iCs/>
        </w:rPr>
        <w:t>.</w:t>
      </w:r>
      <w:commentRangeEnd w:id="48"/>
      <w:r w:rsidR="006F68C0">
        <w:rPr>
          <w:rStyle w:val="CommentReference"/>
        </w:rPr>
        <w:commentReference w:id="48"/>
      </w:r>
      <w:commentRangeEnd w:id="49"/>
      <w:r w:rsidR="0046492F">
        <w:rPr>
          <w:rStyle w:val="CommentReference"/>
        </w:rPr>
        <w:commentReference w:id="49"/>
      </w:r>
    </w:p>
    <w:p w14:paraId="6C66B7A9" w14:textId="77777777" w:rsidR="00A24BC9" w:rsidRPr="00A24BC9" w:rsidRDefault="00A24BC9" w:rsidP="00AA493F">
      <w:pPr>
        <w:rPr>
          <w:rFonts w:ascii="Times New Roman" w:eastAsiaTheme="minorEastAsia" w:hAnsi="Times New Roman" w:cs="Times New Roman"/>
          <w:iCs/>
        </w:rPr>
      </w:pPr>
    </w:p>
    <w:p w14:paraId="5F1D9F30" w14:textId="625A32C4" w:rsidR="00AA493F" w:rsidRDefault="00AA493F" w:rsidP="00AA493F">
      <w:pPr>
        <w:rPr>
          <w:rFonts w:ascii="Times New Roman" w:eastAsiaTheme="minorEastAsia" w:hAnsi="Times New Roman" w:cs="Times New Roman"/>
          <w:iCs/>
        </w:rPr>
      </w:pPr>
      <w:r w:rsidRPr="00AA493F">
        <w:rPr>
          <w:rFonts w:ascii="Times New Roman" w:eastAsiaTheme="minorEastAsia" w:hAnsi="Times New Roman" w:cs="Times New Roman"/>
          <w:b/>
          <w:bCs/>
          <w:iCs/>
        </w:rPr>
        <w:t>3.</w:t>
      </w:r>
      <w:r w:rsidR="00133F33">
        <w:rPr>
          <w:rFonts w:ascii="Times New Roman" w:eastAsiaTheme="minorEastAsia" w:hAnsi="Times New Roman" w:cs="Times New Roman"/>
          <w:b/>
          <w:bCs/>
          <w:iCs/>
        </w:rPr>
        <w:t>3</w:t>
      </w:r>
      <w:r w:rsidRPr="00AA493F">
        <w:rPr>
          <w:rFonts w:ascii="Times New Roman" w:eastAsiaTheme="minorEastAsia" w:hAnsi="Times New Roman" w:cs="Times New Roman"/>
          <w:b/>
          <w:bCs/>
          <w:iCs/>
        </w:rPr>
        <w:t xml:space="preserve"> Demonstration inversion of TROPOMI observations over the Permian</w:t>
      </w:r>
    </w:p>
    <w:p w14:paraId="63BF6C69" w14:textId="5435A879" w:rsidR="00AA493F" w:rsidRDefault="00133F33" w:rsidP="00AA493F">
      <w:pPr>
        <w:rPr>
          <w:rFonts w:ascii="Times New Roman" w:eastAsiaTheme="minorEastAsia" w:hAnsi="Times New Roman" w:cs="Times New Roman"/>
          <w:iCs/>
        </w:rPr>
      </w:pPr>
      <w:r>
        <w:rPr>
          <w:rFonts w:ascii="Times New Roman" w:eastAsiaTheme="minorEastAsia" w:hAnsi="Times New Roman" w:cs="Times New Roman"/>
          <w:iCs/>
        </w:rPr>
        <w:t>[</w:t>
      </w:r>
      <w:r w:rsidR="00004D68">
        <w:rPr>
          <w:rFonts w:ascii="Times New Roman" w:eastAsiaTheme="minorEastAsia" w:hAnsi="Times New Roman" w:cs="Times New Roman"/>
          <w:iCs/>
        </w:rPr>
        <w:t>To write</w:t>
      </w:r>
      <w:r>
        <w:rPr>
          <w:rFonts w:ascii="Times New Roman" w:eastAsiaTheme="minorEastAsia" w:hAnsi="Times New Roman" w:cs="Times New Roman"/>
          <w:iCs/>
        </w:rPr>
        <w:t>]</w:t>
      </w:r>
    </w:p>
    <w:p w14:paraId="298D0AC4" w14:textId="071808C2" w:rsidR="00A24BC9" w:rsidRPr="00A24BC9" w:rsidRDefault="00A24BC9" w:rsidP="00A24BC9">
      <w:pPr>
        <w:pStyle w:val="ListParagraph"/>
        <w:numPr>
          <w:ilvl w:val="0"/>
          <w:numId w:val="2"/>
        </w:numPr>
        <w:rPr>
          <w:rFonts w:ascii="Times New Roman" w:eastAsiaTheme="minorEastAsia" w:hAnsi="Times New Roman" w:cs="Times New Roman"/>
          <w:iCs/>
        </w:rPr>
      </w:pPr>
      <w:r>
        <w:rPr>
          <w:rFonts w:ascii="Times New Roman" w:eastAsiaTheme="minorEastAsia" w:hAnsi="Times New Roman" w:cs="Times New Roman"/>
          <w:iCs/>
        </w:rPr>
        <w:t>This section needs to discuss how these results interact with the buffer grid cell approach</w:t>
      </w:r>
    </w:p>
    <w:p w14:paraId="38A6393D" w14:textId="77777777" w:rsidR="00133F33" w:rsidRDefault="00133F33" w:rsidP="00AA493F">
      <w:pPr>
        <w:rPr>
          <w:rFonts w:ascii="Times New Roman" w:eastAsiaTheme="minorEastAsia" w:hAnsi="Times New Roman" w:cs="Times New Roman"/>
          <w:iCs/>
        </w:rPr>
      </w:pPr>
    </w:p>
    <w:p w14:paraId="6B167E14" w14:textId="130335EE" w:rsidR="00AA493F" w:rsidRDefault="00AA493F" w:rsidP="00AA493F">
      <w:pPr>
        <w:rPr>
          <w:rFonts w:ascii="Times New Roman" w:eastAsiaTheme="minorEastAsia" w:hAnsi="Times New Roman" w:cs="Times New Roman"/>
          <w:b/>
          <w:bCs/>
          <w:iCs/>
        </w:rPr>
      </w:pPr>
      <w:r w:rsidRPr="00AA493F">
        <w:rPr>
          <w:rFonts w:ascii="Times New Roman" w:eastAsiaTheme="minorEastAsia" w:hAnsi="Times New Roman" w:cs="Times New Roman"/>
          <w:b/>
          <w:bCs/>
          <w:iCs/>
        </w:rPr>
        <w:t>4 Discussion</w:t>
      </w:r>
      <w:r w:rsidR="003A2CC7">
        <w:rPr>
          <w:rFonts w:ascii="Times New Roman" w:eastAsiaTheme="minorEastAsia" w:hAnsi="Times New Roman" w:cs="Times New Roman"/>
          <w:b/>
          <w:bCs/>
          <w:iCs/>
        </w:rPr>
        <w:t xml:space="preserve"> and Conclusions</w:t>
      </w:r>
    </w:p>
    <w:p w14:paraId="54D0D018" w14:textId="47B3FAB5" w:rsidR="00AA493F" w:rsidRDefault="00A65677" w:rsidP="00AA493F">
      <w:pPr>
        <w:rPr>
          <w:rFonts w:ascii="Times New Roman" w:eastAsiaTheme="minorEastAsia" w:hAnsi="Times New Roman" w:cs="Times New Roman"/>
          <w:iCs/>
        </w:rPr>
      </w:pPr>
      <w:r>
        <w:rPr>
          <w:rFonts w:ascii="Times New Roman" w:eastAsiaTheme="minorEastAsia" w:hAnsi="Times New Roman" w:cs="Times New Roman"/>
          <w:iCs/>
        </w:rPr>
        <w:t>[To write]</w:t>
      </w:r>
    </w:p>
    <w:p w14:paraId="50E1B0AE" w14:textId="77777777" w:rsidR="00A65677" w:rsidRDefault="00A65677" w:rsidP="00AA493F">
      <w:pPr>
        <w:rPr>
          <w:rFonts w:ascii="Times New Roman" w:eastAsiaTheme="minorEastAsia" w:hAnsi="Times New Roman" w:cs="Times New Roman"/>
          <w:iCs/>
        </w:rPr>
      </w:pPr>
    </w:p>
    <w:p w14:paraId="10B3D7C5" w14:textId="5E69552A" w:rsidR="00F07F72" w:rsidRDefault="00F07F72" w:rsidP="00AA493F">
      <w:pPr>
        <w:rPr>
          <w:rFonts w:ascii="Times New Roman" w:eastAsiaTheme="minorEastAsia" w:hAnsi="Times New Roman" w:cs="Times New Roman"/>
          <w:iCs/>
        </w:rPr>
      </w:pPr>
    </w:p>
    <w:p w14:paraId="09F519BB" w14:textId="77777777" w:rsidR="00F07F72" w:rsidRPr="00133F33" w:rsidRDefault="00F07F72" w:rsidP="00AA493F">
      <w:pPr>
        <w:rPr>
          <w:rFonts w:ascii="Times New Roman" w:eastAsiaTheme="minorEastAsia" w:hAnsi="Times New Roman" w:cs="Times New Roman"/>
          <w:iCs/>
        </w:rPr>
      </w:pPr>
    </w:p>
    <w:sectPr w:rsidR="00F07F72" w:rsidRPr="00133F33"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cob, Daniel J." w:date="2022-01-20T08:21:00Z" w:initials="JDJ">
    <w:p w14:paraId="04F7ECC9" w14:textId="3C243312" w:rsidR="00FC799D" w:rsidRDefault="00FC799D">
      <w:pPr>
        <w:pStyle w:val="CommentText"/>
      </w:pPr>
      <w:r>
        <w:rPr>
          <w:rStyle w:val="CommentReference"/>
        </w:rPr>
        <w:annotationRef/>
      </w:r>
      <w:r>
        <w:t xml:space="preserve">I think that your work is relevant to any regional model simulation where you </w:t>
      </w:r>
      <w:proofErr w:type="gramStart"/>
      <w:r>
        <w:t>have to</w:t>
      </w:r>
      <w:proofErr w:type="gramEnd"/>
      <w:r>
        <w:t xml:space="preserve"> pose concentration or flux boundary conditions</w:t>
      </w:r>
      <w:r w:rsidR="00026C76">
        <w:t>. BCs are also an issue for stability of advection algorithms, see 7.3.8 of Brasseur and Jacob, which also introduces the concept of 2-6 buffer cells to avoid propagation of noise. It might be worth a sentence to mention somewhere but you should at least know about it.</w:t>
      </w:r>
      <w:r w:rsidR="00DE4634">
        <w:t xml:space="preserve"> Check out that Davies paper to see if it has any relevance to your problem.</w:t>
      </w:r>
    </w:p>
  </w:comment>
  <w:comment w:id="1" w:author="Jacob, Daniel J." w:date="2022-01-20T08:24:00Z" w:initials="JDJ">
    <w:p w14:paraId="1FD944F4" w14:textId="0B258396" w:rsidR="00FC799D" w:rsidRDefault="00FC799D">
      <w:pPr>
        <w:pStyle w:val="CommentText"/>
      </w:pPr>
      <w:r>
        <w:rPr>
          <w:rStyle w:val="CommentReference"/>
        </w:rPr>
        <w:annotationRef/>
      </w:r>
      <w:r>
        <w:t>…but it’s not relevant to facility-scale modeling.</w:t>
      </w:r>
    </w:p>
  </w:comment>
  <w:comment w:id="2" w:author="Jacob, Daniel J." w:date="2022-01-20T08:41:00Z" w:initials="JDJ">
    <w:p w14:paraId="263E2859" w14:textId="4762FBD2" w:rsidR="00026C76" w:rsidRDefault="00026C76">
      <w:pPr>
        <w:pStyle w:val="CommentText"/>
      </w:pPr>
      <w:r>
        <w:rPr>
          <w:rStyle w:val="CommentReference"/>
        </w:rPr>
        <w:annotationRef/>
      </w:r>
      <w:r>
        <w:t xml:space="preserve">Hmm, </w:t>
      </w:r>
      <w:proofErr w:type="gramStart"/>
      <w:r>
        <w:t>ideally</w:t>
      </w:r>
      <w:proofErr w:type="gramEnd"/>
      <w:r>
        <w:t xml:space="preserve"> they’re not. That’s what we try to achieve.</w:t>
      </w:r>
    </w:p>
  </w:comment>
  <w:comment w:id="3" w:author="Jacob, Daniel J." w:date="2022-01-20T08:43:00Z" w:initials="JDJ">
    <w:p w14:paraId="20F8610F" w14:textId="77777777" w:rsidR="00026C76" w:rsidRDefault="00026C76">
      <w:pPr>
        <w:pStyle w:val="CommentText"/>
      </w:pPr>
      <w:r>
        <w:rPr>
          <w:rStyle w:val="CommentReference"/>
        </w:rPr>
        <w:annotationRef/>
      </w:r>
      <w:r>
        <w:t>Once you’ve staged your problem with the first paragraph, then maybe you have a logical progression for the intro:</w:t>
      </w:r>
    </w:p>
    <w:p w14:paraId="0103BBFD" w14:textId="77777777" w:rsidR="00026C76" w:rsidRDefault="00026C76">
      <w:pPr>
        <w:pStyle w:val="CommentText"/>
      </w:pPr>
      <w:r>
        <w:t>2</w:t>
      </w:r>
      <w:r w:rsidRPr="00026C76">
        <w:rPr>
          <w:vertAlign w:val="superscript"/>
        </w:rPr>
        <w:t>nd</w:t>
      </w:r>
      <w:r>
        <w:t xml:space="preserve"> paragraph: the general BC problem for regional models.</w:t>
      </w:r>
    </w:p>
    <w:p w14:paraId="694BF172" w14:textId="77777777" w:rsidR="00026C76" w:rsidRDefault="00026C76">
      <w:pPr>
        <w:pStyle w:val="CommentText"/>
      </w:pPr>
      <w:r>
        <w:t>3</w:t>
      </w:r>
      <w:r w:rsidRPr="00026C76">
        <w:rPr>
          <w:vertAlign w:val="superscript"/>
        </w:rPr>
        <w:t>rd</w:t>
      </w:r>
      <w:r>
        <w:t xml:space="preserve"> paragraph: the application to inversions </w:t>
      </w:r>
      <w:r w:rsidR="00DE4634">
        <w:t>and the specific case of satellite data where you cover the whole domain</w:t>
      </w:r>
    </w:p>
    <w:p w14:paraId="77F106C9" w14:textId="77777777" w:rsidR="00DE4634" w:rsidRDefault="00DE4634">
      <w:pPr>
        <w:pStyle w:val="CommentText"/>
      </w:pPr>
      <w:r>
        <w:t>4</w:t>
      </w:r>
      <w:r w:rsidRPr="00DE4634">
        <w:rPr>
          <w:vertAlign w:val="superscript"/>
        </w:rPr>
        <w:t>th</w:t>
      </w:r>
      <w:r>
        <w:t xml:space="preserve"> paragraph: specific relevance to long-lived gases where the BCs dominate the observed concentrations – methane, CO2…</w:t>
      </w:r>
    </w:p>
    <w:p w14:paraId="724A9FFD" w14:textId="77777777" w:rsidR="00DE4634" w:rsidRDefault="00DE4634">
      <w:pPr>
        <w:pStyle w:val="CommentText"/>
      </w:pPr>
      <w:r>
        <w:t>5</w:t>
      </w:r>
      <w:r w:rsidRPr="00DE4634">
        <w:rPr>
          <w:vertAlign w:val="superscript"/>
        </w:rPr>
        <w:t>th</w:t>
      </w:r>
      <w:r>
        <w:t xml:space="preserve"> and closing paragraph: what specifically </w:t>
      </w:r>
      <w:proofErr w:type="gramStart"/>
      <w:r>
        <w:t>motivates</w:t>
      </w:r>
      <w:proofErr w:type="gramEnd"/>
      <w:r>
        <w:t xml:space="preserve"> you and will guide your setup and example, with results having broader implications.</w:t>
      </w:r>
    </w:p>
    <w:p w14:paraId="01097A7E" w14:textId="77777777" w:rsidR="00DE4634" w:rsidRDefault="00DE4634">
      <w:pPr>
        <w:pStyle w:val="CommentText"/>
      </w:pPr>
    </w:p>
    <w:p w14:paraId="3B637A89" w14:textId="243B05D3" w:rsidR="00DE4634" w:rsidRDefault="00DE4634">
      <w:pPr>
        <w:pStyle w:val="CommentText"/>
      </w:pPr>
      <w:r>
        <w:t>This is of course just a suggestion! The idea is to go from the general to the specific, and for the end of the intro to remind readers about the general.</w:t>
      </w:r>
    </w:p>
  </w:comment>
  <w:comment w:id="4" w:author="Jacob, Daniel J." w:date="2022-01-20T08:49:00Z" w:initials="JDJ">
    <w:p w14:paraId="075B2528" w14:textId="3A79E493" w:rsidR="00DE4634" w:rsidRDefault="00DE4634">
      <w:pPr>
        <w:pStyle w:val="CommentText"/>
      </w:pPr>
      <w:r>
        <w:rPr>
          <w:rStyle w:val="CommentReference"/>
        </w:rPr>
        <w:annotationRef/>
      </w:r>
      <w:r>
        <w:t>I think I would start with describing the 1-d setup, and then explain how one would go about optimizing emissions. This would then motivate your analytical solution. You don’t want to emphasize the analytical solution other than enabling you to analyze the problem through the gain matrix – because your results are relevant to any inverse method – in fact they’re relevant to any CTM application where you’re concerned about the influence of chemical BCs (concentrations or fluxes)</w:t>
      </w:r>
    </w:p>
  </w:comment>
  <w:comment w:id="5" w:author="Jacob, Daniel J." w:date="2022-01-20T08:56:00Z" w:initials="JDJ">
    <w:p w14:paraId="2836AF5E" w14:textId="5F2EF1B2" w:rsidR="005E7790" w:rsidRDefault="005E7790">
      <w:pPr>
        <w:pStyle w:val="CommentText"/>
      </w:pPr>
      <w:r>
        <w:rPr>
          <w:rStyle w:val="CommentReference"/>
        </w:rPr>
        <w:annotationRef/>
      </w:r>
      <w:r>
        <w:t>Once you’ve described your 1-D setup you can discuss what to do about the BC, referencing the different approaches that you discussed in the intro.</w:t>
      </w:r>
    </w:p>
  </w:comment>
  <w:comment w:id="6" w:author="Jacob, Daniel J." w:date="2022-01-20T10:43:00Z" w:initials="JDJ">
    <w:p w14:paraId="40641C48" w14:textId="0F19AF49" w:rsidR="00AA625C" w:rsidRDefault="00AA625C">
      <w:pPr>
        <w:pStyle w:val="CommentText"/>
      </w:pPr>
      <w:r>
        <w:rPr>
          <w:rStyle w:val="CommentReference"/>
        </w:rPr>
        <w:annotationRef/>
      </w:r>
      <w:r>
        <w:t>Will we need this?</w:t>
      </w:r>
    </w:p>
  </w:comment>
  <w:comment w:id="7" w:author="Jacob, Daniel J." w:date="2022-01-20T10:48:00Z" w:initials="JDJ">
    <w:p w14:paraId="67E21237" w14:textId="4679B387" w:rsidR="00AA625C" w:rsidRDefault="00AA625C">
      <w:pPr>
        <w:pStyle w:val="CommentText"/>
      </w:pPr>
      <w:r>
        <w:rPr>
          <w:rStyle w:val="CommentReference"/>
        </w:rPr>
        <w:annotationRef/>
      </w:r>
      <w:r>
        <w:t>You’ve made the point that this applies to steady-</w:t>
      </w:r>
      <w:proofErr w:type="gramStart"/>
      <w:r>
        <w:t>state</w:t>
      </w:r>
      <w:proofErr w:type="gramEnd"/>
      <w:r>
        <w:t xml:space="preserve"> but I think that it can be extended to non-ss with any time-varying BCs. In that case </w:t>
      </w:r>
      <w:r>
        <w:rPr>
          <w:b/>
          <w:bCs/>
        </w:rPr>
        <w:t>c</w:t>
      </w:r>
      <w:r>
        <w:t xml:space="preserve"> is not a vector of constant values but is </w:t>
      </w:r>
      <w:proofErr w:type="gramStart"/>
      <w:r>
        <w:t>actually the</w:t>
      </w:r>
      <w:proofErr w:type="gramEnd"/>
      <w:r>
        <w:t xml:space="preserve"> time history of the BCs.  </w:t>
      </w:r>
      <w:proofErr w:type="gramStart"/>
      <w:r>
        <w:t>So</w:t>
      </w:r>
      <w:proofErr w:type="gramEnd"/>
      <w:r>
        <w:t xml:space="preserve"> you could actually apply </w:t>
      </w:r>
      <w:r>
        <w:rPr>
          <w:b/>
          <w:bCs/>
        </w:rPr>
        <w:t>G</w:t>
      </w:r>
      <w:r>
        <w:t xml:space="preserve"> to any </w:t>
      </w:r>
      <w:r w:rsidR="005F0D0A">
        <w:t>BC</w:t>
      </w:r>
      <w:r>
        <w:t>.</w:t>
      </w:r>
    </w:p>
    <w:p w14:paraId="7CC9DBC3" w14:textId="77777777" w:rsidR="00F06EE7" w:rsidRDefault="00F06EE7">
      <w:pPr>
        <w:pStyle w:val="CommentText"/>
      </w:pPr>
    </w:p>
    <w:p w14:paraId="67663D23" w14:textId="4890D46A" w:rsidR="00F06EE7" w:rsidRPr="00AA625C" w:rsidRDefault="00F06EE7">
      <w:pPr>
        <w:pStyle w:val="CommentText"/>
      </w:pPr>
      <w:r>
        <w:t xml:space="preserve">This would also work if you </w:t>
      </w:r>
      <w:proofErr w:type="gramStart"/>
      <w:r>
        <w:t>include</w:t>
      </w:r>
      <w:proofErr w:type="gramEnd"/>
      <w:r>
        <w:t xml:space="preserve"> the BCs in the state vector because what you include would be some mean value.</w:t>
      </w:r>
    </w:p>
  </w:comment>
  <w:comment w:id="12" w:author="Jacob, Daniel J." w:date="2022-01-20T11:02:00Z" w:initials="JDJ">
    <w:p w14:paraId="3B8BD394" w14:textId="2AA44062" w:rsidR="0001147B" w:rsidRPr="0001147B" w:rsidRDefault="0001147B">
      <w:pPr>
        <w:pStyle w:val="CommentText"/>
      </w:pPr>
      <w:r>
        <w:rPr>
          <w:rStyle w:val="CommentReference"/>
        </w:rPr>
        <w:annotationRef/>
      </w:r>
      <w:r>
        <w:t xml:space="preserve">I’m not sure that banded is the word because the sensitivity to upstream emissions does not go to zero. How about showing a row of </w:t>
      </w:r>
      <w:r>
        <w:rPr>
          <w:b/>
          <w:bCs/>
        </w:rPr>
        <w:t>G</w:t>
      </w:r>
      <w:r>
        <w:t xml:space="preserve"> to make that point, which would also allow you to illustrate the influence length scale?</w:t>
      </w:r>
    </w:p>
  </w:comment>
  <w:comment w:id="13" w:author="Hannah Nesser" w:date="2021-12-06T11:38:00Z" w:initials="HN">
    <w:p w14:paraId="4EE08D31" w14:textId="3CFECE24" w:rsidR="00D96AFE" w:rsidRDefault="00D96AFE">
      <w:pPr>
        <w:pStyle w:val="CommentText"/>
      </w:pPr>
      <w:r>
        <w:rPr>
          <w:rStyle w:val="CommentReference"/>
        </w:rPr>
        <w:annotationRef/>
      </w:r>
      <w:r>
        <w:t>I’m not confident in this explanation, but it seems necessary to explain why there can be negative sensitivities in the gain matrix.</w:t>
      </w:r>
    </w:p>
  </w:comment>
  <w:comment w:id="14" w:author="Jacob, Daniel J." w:date="2022-01-20T11:00:00Z" w:initials="JDJ">
    <w:p w14:paraId="7731C6DD" w14:textId="7785EE45" w:rsidR="00F06EE7" w:rsidRDefault="00F06EE7">
      <w:pPr>
        <w:pStyle w:val="CommentText"/>
      </w:pPr>
      <w:r>
        <w:rPr>
          <w:rStyle w:val="CommentReference"/>
        </w:rPr>
        <w:annotationRef/>
      </w:r>
      <w:r>
        <w:t>I don’t think that the inversion has a mandate to conserve mass; I think the simple explanation is that the upward adjustment of emissions upstream implies a downward adjustment of emissions downstream to explain a given concentration.</w:t>
      </w:r>
    </w:p>
  </w:comment>
  <w:comment w:id="15" w:author="Jacob, Daniel J." w:date="2022-01-20T11:05:00Z" w:initials="JDJ">
    <w:p w14:paraId="7A46B1E9" w14:textId="07B161EF" w:rsidR="0001147B" w:rsidRDefault="0001147B">
      <w:pPr>
        <w:pStyle w:val="CommentText"/>
      </w:pPr>
      <w:r>
        <w:rPr>
          <w:rStyle w:val="CommentReference"/>
        </w:rPr>
        <w:annotationRef/>
      </w:r>
      <w:r>
        <w:t>Isn’t it more because you’re within the influence length scale?</w:t>
      </w:r>
    </w:p>
  </w:comment>
  <w:comment w:id="16" w:author="Hannah Nesser" w:date="2022-01-12T12:04:00Z" w:initials="HN">
    <w:p w14:paraId="00265128" w14:textId="4CD54466" w:rsidR="00A65677" w:rsidRDefault="00A65677">
      <w:pPr>
        <w:pStyle w:val="CommentText"/>
      </w:pPr>
      <w:r>
        <w:rPr>
          <w:rStyle w:val="CommentReference"/>
        </w:rPr>
        <w:annotationRef/>
      </w:r>
      <w:r>
        <w:t xml:space="preserve">I’d ultimately like to get rid of the band width analysis in this paper. But for </w:t>
      </w:r>
      <w:proofErr w:type="gramStart"/>
      <w:r>
        <w:t>now</w:t>
      </w:r>
      <w:proofErr w:type="gramEnd"/>
      <w:r>
        <w:t xml:space="preserve"> I think it provides a slightly more rigorous measure of gain matrix structure than the influence length scale (see my next comment).</w:t>
      </w:r>
    </w:p>
  </w:comment>
  <w:comment w:id="17" w:author="Jacob, Daniel J." w:date="2022-01-20T13:38:00Z" w:initials="JDJ">
    <w:p w14:paraId="46CA7D59" w14:textId="6A9B6A29" w:rsidR="007D6201" w:rsidRDefault="007D6201">
      <w:pPr>
        <w:pStyle w:val="CommentText"/>
      </w:pPr>
      <w:r>
        <w:rPr>
          <w:rStyle w:val="CommentReference"/>
        </w:rPr>
        <w:annotationRef/>
      </w:r>
      <w:r>
        <w:t>They should really be the same thing – a length scale for influence decay</w:t>
      </w:r>
    </w:p>
  </w:comment>
  <w:comment w:id="18" w:author="Hannah Nesser" w:date="2022-01-12T12:03:00Z" w:initials="HN">
    <w:p w14:paraId="71403C37" w14:textId="77777777" w:rsidR="00A65677" w:rsidRDefault="00A65677">
      <w:pPr>
        <w:pStyle w:val="CommentText"/>
      </w:pPr>
      <w:r>
        <w:rPr>
          <w:rStyle w:val="CommentReference"/>
        </w:rPr>
        <w:annotationRef/>
      </w:r>
      <w:r>
        <w:t>This definition feels a lot less satisfying than the band width definition—I welcome suggestions.</w:t>
      </w:r>
    </w:p>
    <w:p w14:paraId="733FFCFA" w14:textId="77777777" w:rsidR="00ED2CD8" w:rsidRDefault="00ED2CD8">
      <w:pPr>
        <w:pStyle w:val="CommentText"/>
      </w:pPr>
    </w:p>
    <w:p w14:paraId="6BD118E6" w14:textId="7D2229DD" w:rsidR="00ED2CD8" w:rsidRDefault="00ED2CD8">
      <w:pPr>
        <w:pStyle w:val="CommentText"/>
      </w:pPr>
      <w:r>
        <w:t xml:space="preserve">The wording here is a bit wacky, but I </w:t>
      </w:r>
      <w:proofErr w:type="gramStart"/>
      <w:r>
        <w:t>have to</w:t>
      </w:r>
      <w:proofErr w:type="gramEnd"/>
      <w:r>
        <w:t xml:space="preserve"> write it to account for the non-steady state issue (see Figure 8)</w:t>
      </w:r>
    </w:p>
  </w:comment>
  <w:comment w:id="19" w:author="Jacob, Daniel J." w:date="2022-01-20T13:39:00Z" w:initials="JDJ">
    <w:p w14:paraId="674498B5" w14:textId="57264EB1" w:rsidR="007D6201" w:rsidRDefault="007D6201">
      <w:pPr>
        <w:pStyle w:val="CommentText"/>
      </w:pPr>
      <w:r>
        <w:rPr>
          <w:rStyle w:val="CommentReference"/>
        </w:rPr>
        <w:annotationRef/>
      </w:r>
      <w:r w:rsidR="005F0D0A">
        <w:t>It seems reasonable to express it as a fraction the prior error SD.</w:t>
      </w:r>
    </w:p>
  </w:comment>
  <w:comment w:id="20" w:author="Jacob, Daniel J." w:date="2022-01-20T18:14:00Z" w:initials="JDJ">
    <w:p w14:paraId="51993008" w14:textId="2070BDCD" w:rsidR="005F0D0A" w:rsidRDefault="005F0D0A">
      <w:pPr>
        <w:pStyle w:val="CommentText"/>
      </w:pPr>
      <w:r>
        <w:rPr>
          <w:rStyle w:val="CommentReference"/>
        </w:rPr>
        <w:annotationRef/>
      </w:r>
      <w:r>
        <w:t>Explain better what’s in Figure 2.</w:t>
      </w:r>
    </w:p>
  </w:comment>
  <w:comment w:id="21" w:author="Jacob, Daniel J." w:date="2022-01-20T18:15:00Z" w:initials="JDJ">
    <w:p w14:paraId="2433B8C4" w14:textId="57CBE0C1" w:rsidR="008A49EC" w:rsidRDefault="008A49EC">
      <w:pPr>
        <w:pStyle w:val="CommentText"/>
      </w:pPr>
      <w:r>
        <w:rPr>
          <w:rStyle w:val="CommentReference"/>
        </w:rPr>
        <w:annotationRef/>
      </w:r>
      <w:r>
        <w:t xml:space="preserve">Lifetime is not good terminology for L/U because the tracer is inert.  Maybe just refer to the wind? So </w:t>
      </w:r>
      <w:proofErr w:type="gramStart"/>
      <w:r>
        <w:t>a the</w:t>
      </w:r>
      <w:proofErr w:type="gramEnd"/>
      <w:r>
        <w:t xml:space="preserve"> wind increases you are more sensitive to distant emissions?</w:t>
      </w:r>
    </w:p>
  </w:comment>
  <w:comment w:id="22" w:author="Jacob, Daniel J." w:date="2022-01-20T18:18:00Z" w:initials="JDJ">
    <w:p w14:paraId="437A3A08" w14:textId="025F9272" w:rsidR="008A49EC" w:rsidRDefault="008A49EC">
      <w:pPr>
        <w:pStyle w:val="CommentText"/>
      </w:pPr>
      <w:r>
        <w:rPr>
          <w:rStyle w:val="CommentReference"/>
        </w:rPr>
        <w:annotationRef/>
      </w:r>
      <w:r>
        <w:t>Do you mean left? First grid cell upwind?</w:t>
      </w:r>
    </w:p>
  </w:comment>
  <w:comment w:id="23" w:author="Jacob, Daniel J." w:date="2022-01-20T18:23:00Z" w:initials="JDJ">
    <w:p w14:paraId="2781D8BC" w14:textId="35B1BF6B" w:rsidR="008A49EC" w:rsidRDefault="008A49EC">
      <w:pPr>
        <w:pStyle w:val="CommentText"/>
      </w:pPr>
      <w:r>
        <w:rPr>
          <w:rStyle w:val="CommentReference"/>
        </w:rPr>
        <w:annotationRef/>
      </w:r>
      <w:r>
        <w:t xml:space="preserve">If you change SA or SO just in grid cell </w:t>
      </w:r>
      <w:proofErr w:type="gramStart"/>
      <w:r>
        <w:t>1 ,</w:t>
      </w:r>
      <w:proofErr w:type="gramEnd"/>
      <w:r>
        <w:t xml:space="preserve"> then it seems to me that the bandwidth would change within the domain? I would expect the bandwidth for grid cell 2 to change.</w:t>
      </w:r>
    </w:p>
  </w:comment>
  <w:comment w:id="24" w:author="Jacob, Daniel J." w:date="2022-01-20T20:00:00Z" w:initials="JDJ">
    <w:p w14:paraId="52186710" w14:textId="373A3C23" w:rsidR="00614AD5" w:rsidRDefault="00614AD5">
      <w:pPr>
        <w:pStyle w:val="CommentText"/>
      </w:pPr>
      <w:r>
        <w:rPr>
          <w:rStyle w:val="CommentReference"/>
        </w:rPr>
        <w:annotationRef/>
      </w:r>
      <w:r>
        <w:t>For the benefit of people like me, explain why you need to go to a numerical solution for even such a simple model.</w:t>
      </w:r>
    </w:p>
  </w:comment>
  <w:comment w:id="25" w:author="Jacob, Daniel J." w:date="2022-01-20T19:26:00Z" w:initials="JDJ">
    <w:p w14:paraId="6D327901" w14:textId="5019249E" w:rsidR="008542CB" w:rsidRDefault="008542CB">
      <w:pPr>
        <w:pStyle w:val="CommentText"/>
      </w:pPr>
      <w:r>
        <w:rPr>
          <w:rStyle w:val="CommentReference"/>
        </w:rPr>
        <w:annotationRef/>
      </w:r>
      <w:r>
        <w:t xml:space="preserve">You want to convey the generality of your results, </w:t>
      </w:r>
      <w:r w:rsidR="00C75CD2">
        <w:t xml:space="preserve">to be illustrated by an example </w:t>
      </w:r>
      <w:proofErr w:type="spellStart"/>
      <w:r w:rsidR="00C75CD2">
        <w:t>applocation</w:t>
      </w:r>
      <w:proofErr w:type="spellEnd"/>
    </w:p>
  </w:comment>
  <w:comment w:id="26" w:author="Hannah Nesser" w:date="2022-01-13T18:06:00Z" w:initials="HN">
    <w:p w14:paraId="62068884" w14:textId="67995BD3" w:rsidR="00013CC2" w:rsidRDefault="00013CC2">
      <w:pPr>
        <w:pStyle w:val="CommentText"/>
      </w:pPr>
      <w:r>
        <w:rPr>
          <w:rStyle w:val="CommentReference"/>
        </w:rPr>
        <w:annotationRef/>
      </w:r>
      <w:r>
        <w:t>I think we can delete Figure 3</w:t>
      </w:r>
    </w:p>
  </w:comment>
  <w:comment w:id="27" w:author="Jacob, Daniel J." w:date="2022-01-20T19:47:00Z" w:initials="JDJ">
    <w:p w14:paraId="362E7CDF" w14:textId="14638AC6" w:rsidR="00C75CD2" w:rsidRDefault="00C75CD2">
      <w:pPr>
        <w:pStyle w:val="CommentText"/>
      </w:pPr>
      <w:r>
        <w:rPr>
          <w:rStyle w:val="CommentReference"/>
        </w:rPr>
        <w:annotationRef/>
      </w:r>
      <w:r>
        <w:t>yes</w:t>
      </w:r>
    </w:p>
  </w:comment>
  <w:comment w:id="28" w:author="Hannah Nesser" w:date="2021-11-02T15:34:00Z" w:initials="HN">
    <w:p w14:paraId="555ECE5A" w14:textId="0488D0BA" w:rsidR="00F95B7A" w:rsidRDefault="00F95B7A">
      <w:pPr>
        <w:pStyle w:val="CommentText"/>
      </w:pPr>
      <w:r>
        <w:rPr>
          <w:rStyle w:val="CommentReference"/>
        </w:rPr>
        <w:annotationRef/>
      </w:r>
      <w:r>
        <w:t>I would happily delete this paragraph and figure. I’ve included it in the first draft to force my own understanding.</w:t>
      </w:r>
    </w:p>
  </w:comment>
  <w:comment w:id="29" w:author="Jacob, Daniel J." w:date="2022-01-20T19:55:00Z" w:initials="JDJ">
    <w:p w14:paraId="0D9581D8" w14:textId="3A2DE313" w:rsidR="00614AD5" w:rsidRDefault="00614AD5">
      <w:pPr>
        <w:pStyle w:val="CommentText"/>
      </w:pPr>
      <w:r>
        <w:rPr>
          <w:rStyle w:val="CommentReference"/>
        </w:rPr>
        <w:annotationRef/>
      </w:r>
      <w:r>
        <w:t xml:space="preserve">I think it’s an interesting figure to show that information is coming from both upstream and downstream grid cells, illustrated by the best fit in the middle of the domain. But I wouldn’t show the result that optimizes the BC – it does not make sense to do that if the BC is known and I don’t see what it adds. </w:t>
      </w:r>
    </w:p>
  </w:comment>
  <w:comment w:id="30" w:author="Hannah Nesser" w:date="2022-01-12T17:38:00Z" w:initials="HN">
    <w:p w14:paraId="534B7EB5" w14:textId="257C3103" w:rsidR="00A65677" w:rsidRDefault="00A65677">
      <w:pPr>
        <w:pStyle w:val="CommentText"/>
      </w:pPr>
      <w:r>
        <w:rPr>
          <w:rStyle w:val="CommentReference"/>
        </w:rPr>
        <w:annotationRef/>
      </w:r>
      <w:r>
        <w:t>Should I remake this to be prior independent?</w:t>
      </w:r>
    </w:p>
  </w:comment>
  <w:comment w:id="31" w:author="Jacob, Daniel J." w:date="2022-01-20T19:59:00Z" w:initials="JDJ">
    <w:p w14:paraId="0D6D18BC" w14:textId="1EE4FF07" w:rsidR="00614AD5" w:rsidRDefault="00614AD5">
      <w:pPr>
        <w:pStyle w:val="CommentText"/>
      </w:pPr>
      <w:r>
        <w:rPr>
          <w:rStyle w:val="CommentReference"/>
        </w:rPr>
        <w:annotationRef/>
      </w:r>
      <w:r>
        <w:t>Not sure what you mean</w:t>
      </w:r>
    </w:p>
  </w:comment>
  <w:comment w:id="33" w:author="Jacob, Daniel J." w:date="2022-01-20T20:03:00Z" w:initials="JDJ">
    <w:p w14:paraId="5B178CB3" w14:textId="1EC5ACC9" w:rsidR="006E0820" w:rsidRDefault="006E0820">
      <w:pPr>
        <w:pStyle w:val="CommentText"/>
      </w:pPr>
      <w:r>
        <w:rPr>
          <w:rStyle w:val="CommentReference"/>
        </w:rPr>
        <w:annotationRef/>
      </w:r>
      <w:r>
        <w:t>Not clear what shading represents</w:t>
      </w:r>
    </w:p>
  </w:comment>
  <w:comment w:id="34" w:author="Jacob, Daniel J." w:date="2022-01-20T20:03:00Z" w:initials="JDJ">
    <w:p w14:paraId="208255B1" w14:textId="7C1D58BF" w:rsidR="006E0820" w:rsidRDefault="006E0820">
      <w:pPr>
        <w:pStyle w:val="CommentText"/>
      </w:pPr>
      <w:r>
        <w:rPr>
          <w:rStyle w:val="CommentReference"/>
        </w:rPr>
        <w:annotationRef/>
      </w:r>
      <w:r>
        <w:t>Better to express in terms of a % error – absolute is arbitrarily defined by example.</w:t>
      </w:r>
    </w:p>
  </w:comment>
  <w:comment w:id="36" w:author="Hannah Nesser" w:date="2022-01-19T17:44:00Z" w:initials="HN">
    <w:p w14:paraId="449117E3" w14:textId="11047CF9" w:rsidR="007575B5" w:rsidRDefault="007575B5">
      <w:pPr>
        <w:pStyle w:val="CommentText"/>
      </w:pPr>
      <w:r>
        <w:rPr>
          <w:rStyle w:val="CommentReference"/>
        </w:rPr>
        <w:annotationRef/>
      </w:r>
      <w:r>
        <w:t>Need to add an intuitive explanation here</w:t>
      </w:r>
    </w:p>
  </w:comment>
  <w:comment w:id="35" w:author="Jacob, Daniel J." w:date="2022-01-20T20:05:00Z" w:initials="JDJ">
    <w:p w14:paraId="5FFFD0DD" w14:textId="7C0D5CED" w:rsidR="006E0820" w:rsidRDefault="006E0820">
      <w:pPr>
        <w:pStyle w:val="CommentText"/>
      </w:pPr>
      <w:r>
        <w:rPr>
          <w:rStyle w:val="CommentReference"/>
        </w:rPr>
        <w:annotationRef/>
      </w:r>
      <w:r>
        <w:t xml:space="preserve">Where do I see this in Figure 5? Not sure what this result means – that we don’t need buffer grid cells if we optimize the BC? </w:t>
      </w:r>
    </w:p>
  </w:comment>
  <w:comment w:id="37" w:author="Jacob, Daniel J." w:date="2022-01-20T20:15:00Z" w:initials="JDJ">
    <w:p w14:paraId="4834ED4C" w14:textId="3740CE9A" w:rsidR="005E34DC" w:rsidRDefault="005E34DC">
      <w:pPr>
        <w:pStyle w:val="CommentText"/>
      </w:pPr>
      <w:r>
        <w:rPr>
          <w:rStyle w:val="CommentReference"/>
        </w:rPr>
        <w:annotationRef/>
      </w:r>
      <w:r>
        <w:t>Not sure what you mean here. Are you optimizing the BC?</w:t>
      </w:r>
    </w:p>
  </w:comment>
  <w:comment w:id="38" w:author="Hannah Nesser" w:date="2022-01-11T10:42:00Z" w:initials="HN">
    <w:p w14:paraId="6AF5E47D" w14:textId="5C24632C" w:rsidR="00133F33" w:rsidRDefault="00133F33">
      <w:pPr>
        <w:pStyle w:val="CommentText"/>
      </w:pPr>
      <w:r>
        <w:rPr>
          <w:rStyle w:val="CommentReference"/>
        </w:rPr>
        <w:annotationRef/>
      </w:r>
      <w:r>
        <w:t>I’m missing an intuitive explanation of why these differences result in differences in how the gain matrix changes with changes to Sa and So, but these relationships are quite tricky. I welcome ideas here.</w:t>
      </w:r>
    </w:p>
  </w:comment>
  <w:comment w:id="39" w:author="Hannah Nesser" w:date="2022-01-12T17:48:00Z" w:initials="HN">
    <w:p w14:paraId="60644F73" w14:textId="39A6C08A" w:rsidR="00A65677" w:rsidRDefault="00A65677">
      <w:pPr>
        <w:pStyle w:val="CommentText"/>
      </w:pPr>
      <w:r>
        <w:rPr>
          <w:rStyle w:val="CommentReference"/>
        </w:rPr>
        <w:annotationRef/>
      </w:r>
      <w:r>
        <w:t>Ultimately, I think we could get rid of the gain matrix band width and combine figures 2 and 6 (for brevity and clarity).</w:t>
      </w:r>
    </w:p>
  </w:comment>
  <w:comment w:id="40" w:author="Jacob, Daniel J." w:date="2022-01-20T20:16:00Z" w:initials="JDJ">
    <w:p w14:paraId="4C42AA75" w14:textId="34DFAA13" w:rsidR="005E34DC" w:rsidRDefault="005E34DC">
      <w:pPr>
        <w:pStyle w:val="CommentText"/>
      </w:pPr>
      <w:r>
        <w:rPr>
          <w:rStyle w:val="CommentReference"/>
        </w:rPr>
        <w:annotationRef/>
      </w:r>
      <w:r>
        <w:t>yes</w:t>
      </w:r>
    </w:p>
  </w:comment>
  <w:comment w:id="41" w:author="Jacob, Daniel J." w:date="2022-01-20T20:18:00Z" w:initials="JDJ">
    <w:p w14:paraId="038C7BCA" w14:textId="16759EF3" w:rsidR="005E34DC" w:rsidRDefault="005E34DC">
      <w:pPr>
        <w:pStyle w:val="CommentText"/>
      </w:pPr>
      <w:r>
        <w:rPr>
          <w:rStyle w:val="CommentReference"/>
        </w:rPr>
        <w:annotationRef/>
      </w:r>
      <w:r>
        <w:t>could we just look at the dependence on period? It seems to me that’s what would most usefully generalize from the constant BC perturbation. That already tested the amplitude, and the phase should hopefully not matter, but any time-dependent BC can be decomposed into oscillations of different frequencies so examining the dependence on frequency is of great interest.</w:t>
      </w:r>
    </w:p>
  </w:comment>
  <w:comment w:id="42" w:author="Hannah Nesser" w:date="2022-01-14T16:38:00Z" w:initials="HN">
    <w:p w14:paraId="164F3075" w14:textId="77BE8A2F" w:rsidR="00ED2CD8" w:rsidRDefault="00ED2CD8">
      <w:pPr>
        <w:pStyle w:val="CommentText"/>
      </w:pPr>
      <w:r>
        <w:rPr>
          <w:rStyle w:val="CommentReference"/>
        </w:rPr>
        <w:annotationRef/>
      </w:r>
      <w:r>
        <w:t xml:space="preserve">Separate out the two plots </w:t>
      </w:r>
      <w:proofErr w:type="gramStart"/>
      <w:r>
        <w:t>and also</w:t>
      </w:r>
      <w:proofErr w:type="gramEnd"/>
      <w:r>
        <w:t xml:space="preserve"> run with 50,000 priors</w:t>
      </w:r>
      <w:r w:rsidR="00F50128">
        <w:t xml:space="preserve"> (it’s too busy right now)</w:t>
      </w:r>
    </w:p>
  </w:comment>
  <w:comment w:id="43" w:author="Jacob, Daniel J." w:date="2022-01-20T20:38:00Z" w:initials="JDJ">
    <w:p w14:paraId="72571F89" w14:textId="524146BF" w:rsidR="002250C6" w:rsidRDefault="002250C6">
      <w:pPr>
        <w:pStyle w:val="CommentText"/>
      </w:pPr>
      <w:r>
        <w:rPr>
          <w:rStyle w:val="CommentReference"/>
        </w:rPr>
        <w:annotationRef/>
      </w:r>
      <w:r>
        <w:t>Right. Presumably you’re just optimizing the mean value, but the oscillation is a parameter error in the forward model.</w:t>
      </w:r>
      <w:r w:rsidR="001179EF">
        <w:t xml:space="preserve"> The mean value is </w:t>
      </w:r>
      <w:proofErr w:type="gramStart"/>
      <w:r w:rsidR="001179EF">
        <w:t>actually correct</w:t>
      </w:r>
      <w:proofErr w:type="gramEnd"/>
      <w:r w:rsidR="001179EF">
        <w:t>, but optimizing it may introduce error that then propagates in the domain</w:t>
      </w:r>
    </w:p>
  </w:comment>
  <w:comment w:id="44" w:author="Hannah Nesser" w:date="2022-01-19T18:09:00Z" w:initials="HN">
    <w:p w14:paraId="4DCDB14A" w14:textId="6B486F3D" w:rsidR="00A24BC9" w:rsidRDefault="00A24BC9">
      <w:pPr>
        <w:pStyle w:val="CommentText"/>
      </w:pPr>
      <w:r>
        <w:rPr>
          <w:rStyle w:val="CommentReference"/>
        </w:rPr>
        <w:annotationRef/>
      </w:r>
      <w:r>
        <w:t xml:space="preserve">Should we add a discussion of the differences between the effects of different </w:t>
      </w:r>
      <w:proofErr w:type="spellStart"/>
      <w:r>
        <w:t>oscilations</w:t>
      </w:r>
      <w:proofErr w:type="spellEnd"/>
      <w:r>
        <w:t>?</w:t>
      </w:r>
    </w:p>
  </w:comment>
  <w:comment w:id="45" w:author="Jacob, Daniel J." w:date="2022-01-20T20:41:00Z" w:initials="JDJ">
    <w:p w14:paraId="4E2254C6" w14:textId="1C9100AD" w:rsidR="002250C6" w:rsidRDefault="002250C6">
      <w:pPr>
        <w:pStyle w:val="CommentText"/>
      </w:pPr>
      <w:r>
        <w:rPr>
          <w:rStyle w:val="CommentReference"/>
        </w:rPr>
        <w:annotationRef/>
      </w:r>
      <w:r>
        <w:t xml:space="preserve">Yes, absolutely. It’s interesting that the problem is worst for 1alpha then 4 then 2. Should understand this because </w:t>
      </w:r>
      <w:proofErr w:type="gramStart"/>
      <w:r>
        <w:t>ultimately</w:t>
      </w:r>
      <w:proofErr w:type="gramEnd"/>
      <w:r>
        <w:t xml:space="preserve"> we want to know how all frequencies behave so that the results are generalizable to any perturbation.</w:t>
      </w:r>
    </w:p>
  </w:comment>
  <w:comment w:id="46" w:author="Jacob, Daniel J." w:date="2022-01-20T20:52:00Z" w:initials="JDJ">
    <w:p w14:paraId="2D43FAEF" w14:textId="199D4DB4" w:rsidR="001179EF" w:rsidRDefault="001179EF">
      <w:pPr>
        <w:pStyle w:val="CommentText"/>
      </w:pPr>
      <w:r>
        <w:rPr>
          <w:rStyle w:val="CommentReference"/>
        </w:rPr>
        <w:annotationRef/>
      </w:r>
      <w:r>
        <w:t xml:space="preserve">If you don’t optimize the </w:t>
      </w:r>
      <w:proofErr w:type="gramStart"/>
      <w:r>
        <w:t>BC</w:t>
      </w:r>
      <w:proofErr w:type="gramEnd"/>
      <w:r>
        <w:t xml:space="preserve"> then you will be correct in the mean. I would then expect the inversion to have increased forward model error but no bias so the error in the solution would be </w:t>
      </w:r>
      <w:proofErr w:type="gramStart"/>
      <w:r>
        <w:t>larger</w:t>
      </w:r>
      <w:proofErr w:type="gramEnd"/>
      <w:r>
        <w:t xml:space="preserve"> but the influence length scale would stay the same.</w:t>
      </w:r>
    </w:p>
  </w:comment>
  <w:comment w:id="47" w:author="Jacob, Daniel J." w:date="2022-01-20T20:56:00Z" w:initials="JDJ">
    <w:p w14:paraId="42BABFA4" w14:textId="2E01A216" w:rsidR="001179EF" w:rsidRDefault="001179EF">
      <w:pPr>
        <w:pStyle w:val="CommentText"/>
      </w:pPr>
      <w:r>
        <w:rPr>
          <w:rStyle w:val="CommentReference"/>
        </w:rPr>
        <w:annotationRef/>
      </w:r>
      <w:r>
        <w:t xml:space="preserve">I don’t understand. If the observational error is greater </w:t>
      </w:r>
      <w:proofErr w:type="spellStart"/>
      <w:r>
        <w:t>then</w:t>
      </w:r>
      <w:proofErr w:type="spellEnd"/>
      <w:r>
        <w:t xml:space="preserve"> won’t the correction to the emission be less?</w:t>
      </w:r>
    </w:p>
  </w:comment>
  <w:comment w:id="48" w:author="Hannah Nesser" w:date="2022-01-20T07:13:00Z" w:initials="HN">
    <w:p w14:paraId="1B423134" w14:textId="65EE74A5" w:rsidR="006F68C0" w:rsidRDefault="006F68C0">
      <w:pPr>
        <w:pStyle w:val="CommentText"/>
      </w:pPr>
      <w:r>
        <w:rPr>
          <w:rStyle w:val="CommentReference"/>
        </w:rPr>
        <w:annotationRef/>
      </w:r>
      <w:r>
        <w:t xml:space="preserve">This seems like an opportunity to bring in the buffer grid cell </w:t>
      </w:r>
      <w:proofErr w:type="gramStart"/>
      <w:r>
        <w:t>approach?</w:t>
      </w:r>
      <w:proofErr w:type="gramEnd"/>
    </w:p>
  </w:comment>
  <w:comment w:id="49" w:author="Jacob, Daniel J." w:date="2022-01-20T21:02:00Z" w:initials="JDJ">
    <w:p w14:paraId="629811BD" w14:textId="71FE0354" w:rsidR="0046492F" w:rsidRDefault="0046492F">
      <w:pPr>
        <w:pStyle w:val="CommentText"/>
      </w:pPr>
      <w:r>
        <w:rPr>
          <w:rStyle w:val="CommentReference"/>
        </w:rPr>
        <w:annotationRef/>
      </w:r>
      <w:r>
        <w:t>Haven’t you been doing this all along by identifying the influence length scale of the BCs?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7ECC9" w15:done="0"/>
  <w15:commentEx w15:paraId="1FD944F4" w15:done="0"/>
  <w15:commentEx w15:paraId="263E2859" w15:done="0"/>
  <w15:commentEx w15:paraId="3B637A89" w15:done="0"/>
  <w15:commentEx w15:paraId="075B2528" w15:done="0"/>
  <w15:commentEx w15:paraId="2836AF5E" w15:done="0"/>
  <w15:commentEx w15:paraId="40641C48" w15:done="0"/>
  <w15:commentEx w15:paraId="67663D23" w15:done="0"/>
  <w15:commentEx w15:paraId="3B8BD394" w15:done="0"/>
  <w15:commentEx w15:paraId="4EE08D31" w15:done="0"/>
  <w15:commentEx w15:paraId="7731C6DD" w15:paraIdParent="4EE08D31" w15:done="0"/>
  <w15:commentEx w15:paraId="7A46B1E9" w15:done="0"/>
  <w15:commentEx w15:paraId="00265128" w15:done="0"/>
  <w15:commentEx w15:paraId="46CA7D59" w15:paraIdParent="00265128" w15:done="0"/>
  <w15:commentEx w15:paraId="6BD118E6" w15:done="0"/>
  <w15:commentEx w15:paraId="674498B5" w15:paraIdParent="6BD118E6" w15:done="0"/>
  <w15:commentEx w15:paraId="51993008" w15:done="0"/>
  <w15:commentEx w15:paraId="2433B8C4" w15:done="0"/>
  <w15:commentEx w15:paraId="437A3A08" w15:done="0"/>
  <w15:commentEx w15:paraId="2781D8BC" w15:done="0"/>
  <w15:commentEx w15:paraId="52186710" w15:done="0"/>
  <w15:commentEx w15:paraId="6D327901" w15:done="0"/>
  <w15:commentEx w15:paraId="62068884" w15:done="0"/>
  <w15:commentEx w15:paraId="362E7CDF" w15:paraIdParent="62068884" w15:done="0"/>
  <w15:commentEx w15:paraId="555ECE5A" w15:done="0"/>
  <w15:commentEx w15:paraId="0D9581D8" w15:paraIdParent="555ECE5A" w15:done="0"/>
  <w15:commentEx w15:paraId="534B7EB5" w15:done="0"/>
  <w15:commentEx w15:paraId="0D6D18BC" w15:paraIdParent="534B7EB5" w15:done="0"/>
  <w15:commentEx w15:paraId="5B178CB3" w15:done="0"/>
  <w15:commentEx w15:paraId="208255B1" w15:done="0"/>
  <w15:commentEx w15:paraId="449117E3" w15:done="0"/>
  <w15:commentEx w15:paraId="5FFFD0DD" w15:done="0"/>
  <w15:commentEx w15:paraId="4834ED4C" w15:done="0"/>
  <w15:commentEx w15:paraId="6AF5E47D" w15:done="0"/>
  <w15:commentEx w15:paraId="60644F73" w15:done="0"/>
  <w15:commentEx w15:paraId="4C42AA75" w15:paraIdParent="60644F73" w15:done="0"/>
  <w15:commentEx w15:paraId="038C7BCA" w15:done="0"/>
  <w15:commentEx w15:paraId="164F3075" w15:done="0"/>
  <w15:commentEx w15:paraId="72571F89" w15:done="0"/>
  <w15:commentEx w15:paraId="4DCDB14A" w15:done="0"/>
  <w15:commentEx w15:paraId="4E2254C6" w15:paraIdParent="4DCDB14A" w15:done="0"/>
  <w15:commentEx w15:paraId="2D43FAEF" w15:done="0"/>
  <w15:commentEx w15:paraId="42BABFA4" w15:done="0"/>
  <w15:commentEx w15:paraId="1B423134" w15:done="0"/>
  <w15:commentEx w15:paraId="629811BD" w15:paraIdParent="1B4231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39A24" w16cex:dateUtc="2022-01-20T13:21:00Z"/>
  <w16cex:commentExtensible w16cex:durableId="25939AA9" w16cex:dateUtc="2022-01-20T13:24:00Z"/>
  <w16cex:commentExtensible w16cex:durableId="25939ED4" w16cex:dateUtc="2022-01-20T13:41:00Z"/>
  <w16cex:commentExtensible w16cex:durableId="25939F31" w16cex:dateUtc="2022-01-20T13:43:00Z"/>
  <w16cex:commentExtensible w16cex:durableId="2593A0B4" w16cex:dateUtc="2022-01-20T13:49:00Z"/>
  <w16cex:commentExtensible w16cex:durableId="2593A227" w16cex:dateUtc="2022-01-20T13:56:00Z"/>
  <w16cex:commentExtensible w16cex:durableId="2593BB37" w16cex:dateUtc="2022-01-20T15:43:00Z"/>
  <w16cex:commentExtensible w16cex:durableId="2593BC67" w16cex:dateUtc="2022-01-20T15:48:00Z"/>
  <w16cex:commentExtensible w16cex:durableId="2593BFAC" w16cex:dateUtc="2022-01-20T16:02:00Z"/>
  <w16cex:commentExtensible w16cex:durableId="255874CB" w16cex:dateUtc="2021-12-06T16:38:00Z"/>
  <w16cex:commentExtensible w16cex:durableId="2593BF54" w16cex:dateUtc="2022-01-20T16:00:00Z"/>
  <w16cex:commentExtensible w16cex:durableId="2593C097" w16cex:dateUtc="2022-01-20T16:05:00Z"/>
  <w16cex:commentExtensible w16cex:durableId="2589423F" w16cex:dateUtc="2022-01-12T17:04:00Z"/>
  <w16cex:commentExtensible w16cex:durableId="2593E451" w16cex:dateUtc="2022-01-20T18:38:00Z"/>
  <w16cex:commentExtensible w16cex:durableId="25894215" w16cex:dateUtc="2022-01-12T17:03:00Z"/>
  <w16cex:commentExtensible w16cex:durableId="2593E482" w16cex:dateUtc="2022-01-20T18:39:00Z"/>
  <w16cex:commentExtensible w16cex:durableId="259424FE" w16cex:dateUtc="2022-01-20T23:14:00Z"/>
  <w16cex:commentExtensible w16cex:durableId="25942532" w16cex:dateUtc="2022-01-20T23:15:00Z"/>
  <w16cex:commentExtensible w16cex:durableId="259425F0" w16cex:dateUtc="2022-01-20T23:18:00Z"/>
  <w16cex:commentExtensible w16cex:durableId="25942710" w16cex:dateUtc="2022-01-20T23:23:00Z"/>
  <w16cex:commentExtensible w16cex:durableId="25943DC3" w16cex:dateUtc="2022-01-21T01:00:00Z"/>
  <w16cex:commentExtensible w16cex:durableId="259435F7" w16cex:dateUtc="2022-01-21T00:26:00Z"/>
  <w16cex:commentExtensible w16cex:durableId="258AE88F" w16cex:dateUtc="2022-01-13T23:06:00Z"/>
  <w16cex:commentExtensible w16cex:durableId="25943ACF" w16cex:dateUtc="2022-01-21T00:47:00Z"/>
  <w16cex:commentExtensible w16cex:durableId="252BD8EC" w16cex:dateUtc="2021-11-02T19:34:00Z"/>
  <w16cex:commentExtensible w16cex:durableId="25943CA4" w16cex:dateUtc="2022-01-21T00:55:00Z"/>
  <w16cex:commentExtensible w16cex:durableId="258990AB" w16cex:dateUtc="2022-01-12T22:38:00Z"/>
  <w16cex:commentExtensible w16cex:durableId="25943D98" w16cex:dateUtc="2022-01-21T00:59:00Z"/>
  <w16cex:commentExtensible w16cex:durableId="25943E7C" w16cex:dateUtc="2022-01-21T01:03:00Z"/>
  <w16cex:commentExtensible w16cex:durableId="25943EA6" w16cex:dateUtc="2022-01-21T01:03:00Z"/>
  <w16cex:commentExtensible w16cex:durableId="2592CC63" w16cex:dateUtc="2022-01-19T22:44:00Z"/>
  <w16cex:commentExtensible w16cex:durableId="25943F1B" w16cex:dateUtc="2022-01-21T01:05:00Z"/>
  <w16cex:commentExtensible w16cex:durableId="25944146" w16cex:dateUtc="2022-01-21T01:15:00Z"/>
  <w16cex:commentExtensible w16cex:durableId="2587DD7B" w16cex:dateUtc="2022-01-11T15:42:00Z"/>
  <w16cex:commentExtensible w16cex:durableId="258992EC" w16cex:dateUtc="2022-01-12T22:48:00Z"/>
  <w16cex:commentExtensible w16cex:durableId="25944196" w16cex:dateUtc="2022-01-21T01:16:00Z"/>
  <w16cex:commentExtensible w16cex:durableId="2594420A" w16cex:dateUtc="2022-01-21T01:18:00Z"/>
  <w16cex:commentExtensible w16cex:durableId="258C2573" w16cex:dateUtc="2022-01-14T21:38:00Z"/>
  <w16cex:commentExtensible w16cex:durableId="259446AB" w16cex:dateUtc="2022-01-21T01:38:00Z"/>
  <w16cex:commentExtensible w16cex:durableId="2592D24C" w16cex:dateUtc="2022-01-19T23:09:00Z"/>
  <w16cex:commentExtensible w16cex:durableId="25944792" w16cex:dateUtc="2022-01-21T01:41:00Z"/>
  <w16cex:commentExtensible w16cex:durableId="259449F9" w16cex:dateUtc="2022-01-21T01:52:00Z"/>
  <w16cex:commentExtensible w16cex:durableId="25944B13" w16cex:dateUtc="2022-01-21T01:56:00Z"/>
  <w16cex:commentExtensible w16cex:durableId="25938A20" w16cex:dateUtc="2022-01-20T12:13:00Z"/>
  <w16cex:commentExtensible w16cex:durableId="25944C63" w16cex:dateUtc="2022-01-21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7ECC9" w16cid:durableId="25939A24"/>
  <w16cid:commentId w16cid:paraId="1FD944F4" w16cid:durableId="25939AA9"/>
  <w16cid:commentId w16cid:paraId="263E2859" w16cid:durableId="25939ED4"/>
  <w16cid:commentId w16cid:paraId="3B637A89" w16cid:durableId="25939F31"/>
  <w16cid:commentId w16cid:paraId="075B2528" w16cid:durableId="2593A0B4"/>
  <w16cid:commentId w16cid:paraId="2836AF5E" w16cid:durableId="2593A227"/>
  <w16cid:commentId w16cid:paraId="40641C48" w16cid:durableId="2593BB37"/>
  <w16cid:commentId w16cid:paraId="67663D23" w16cid:durableId="2593BC67"/>
  <w16cid:commentId w16cid:paraId="3B8BD394" w16cid:durableId="2593BFAC"/>
  <w16cid:commentId w16cid:paraId="4EE08D31" w16cid:durableId="255874CB"/>
  <w16cid:commentId w16cid:paraId="7731C6DD" w16cid:durableId="2593BF54"/>
  <w16cid:commentId w16cid:paraId="7A46B1E9" w16cid:durableId="2593C097"/>
  <w16cid:commentId w16cid:paraId="00265128" w16cid:durableId="2589423F"/>
  <w16cid:commentId w16cid:paraId="46CA7D59" w16cid:durableId="2593E451"/>
  <w16cid:commentId w16cid:paraId="6BD118E6" w16cid:durableId="25894215"/>
  <w16cid:commentId w16cid:paraId="674498B5" w16cid:durableId="2593E482"/>
  <w16cid:commentId w16cid:paraId="51993008" w16cid:durableId="259424FE"/>
  <w16cid:commentId w16cid:paraId="2433B8C4" w16cid:durableId="25942532"/>
  <w16cid:commentId w16cid:paraId="437A3A08" w16cid:durableId="259425F0"/>
  <w16cid:commentId w16cid:paraId="2781D8BC" w16cid:durableId="25942710"/>
  <w16cid:commentId w16cid:paraId="52186710" w16cid:durableId="25943DC3"/>
  <w16cid:commentId w16cid:paraId="6D327901" w16cid:durableId="259435F7"/>
  <w16cid:commentId w16cid:paraId="62068884" w16cid:durableId="258AE88F"/>
  <w16cid:commentId w16cid:paraId="362E7CDF" w16cid:durableId="25943ACF"/>
  <w16cid:commentId w16cid:paraId="555ECE5A" w16cid:durableId="252BD8EC"/>
  <w16cid:commentId w16cid:paraId="0D9581D8" w16cid:durableId="25943CA4"/>
  <w16cid:commentId w16cid:paraId="534B7EB5" w16cid:durableId="258990AB"/>
  <w16cid:commentId w16cid:paraId="0D6D18BC" w16cid:durableId="25943D98"/>
  <w16cid:commentId w16cid:paraId="5B178CB3" w16cid:durableId="25943E7C"/>
  <w16cid:commentId w16cid:paraId="208255B1" w16cid:durableId="25943EA6"/>
  <w16cid:commentId w16cid:paraId="449117E3" w16cid:durableId="2592CC63"/>
  <w16cid:commentId w16cid:paraId="5FFFD0DD" w16cid:durableId="25943F1B"/>
  <w16cid:commentId w16cid:paraId="4834ED4C" w16cid:durableId="25944146"/>
  <w16cid:commentId w16cid:paraId="6AF5E47D" w16cid:durableId="2587DD7B"/>
  <w16cid:commentId w16cid:paraId="60644F73" w16cid:durableId="258992EC"/>
  <w16cid:commentId w16cid:paraId="4C42AA75" w16cid:durableId="25944196"/>
  <w16cid:commentId w16cid:paraId="038C7BCA" w16cid:durableId="2594420A"/>
  <w16cid:commentId w16cid:paraId="164F3075" w16cid:durableId="258C2573"/>
  <w16cid:commentId w16cid:paraId="72571F89" w16cid:durableId="259446AB"/>
  <w16cid:commentId w16cid:paraId="4DCDB14A" w16cid:durableId="2592D24C"/>
  <w16cid:commentId w16cid:paraId="4E2254C6" w16cid:durableId="25944792"/>
  <w16cid:commentId w16cid:paraId="2D43FAEF" w16cid:durableId="259449F9"/>
  <w16cid:commentId w16cid:paraId="42BABFA4" w16cid:durableId="25944B13"/>
  <w16cid:commentId w16cid:paraId="1B423134" w16cid:durableId="25938A20"/>
  <w16cid:commentId w16cid:paraId="629811BD" w16cid:durableId="25944C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41E86" w14:textId="77777777" w:rsidR="005B4383" w:rsidRDefault="005B4383" w:rsidP="00D63D3C">
      <w:r>
        <w:separator/>
      </w:r>
    </w:p>
  </w:endnote>
  <w:endnote w:type="continuationSeparator" w:id="0">
    <w:p w14:paraId="49AEB141" w14:textId="77777777" w:rsidR="005B4383" w:rsidRDefault="005B4383" w:rsidP="00D63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DF8B8" w14:textId="77777777" w:rsidR="005B4383" w:rsidRDefault="005B4383" w:rsidP="00D63D3C">
      <w:r>
        <w:separator/>
      </w:r>
    </w:p>
  </w:footnote>
  <w:footnote w:type="continuationSeparator" w:id="0">
    <w:p w14:paraId="47981E66" w14:textId="77777777" w:rsidR="005B4383" w:rsidRDefault="005B4383" w:rsidP="00D63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3401"/>
    <w:multiLevelType w:val="hybridMultilevel"/>
    <w:tmpl w:val="CEDC7D94"/>
    <w:lvl w:ilvl="0" w:tplc="8264ADB6">
      <w:start w:val="3"/>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B4E56"/>
    <w:multiLevelType w:val="hybridMultilevel"/>
    <w:tmpl w:val="B2BA22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6116B"/>
    <w:multiLevelType w:val="hybridMultilevel"/>
    <w:tmpl w:val="FEA0C86C"/>
    <w:lvl w:ilvl="0" w:tplc="885A8B0E">
      <w:start w:val="1"/>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ob, Daniel J.">
    <w15:presenceInfo w15:providerId="AD" w15:userId="S::djacob@fas.harvard.edu::fe095d8d-b1bd-4fd5-81a8-45c70b48fd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263C"/>
    <w:rsid w:val="00004D68"/>
    <w:rsid w:val="0001147B"/>
    <w:rsid w:val="000133ED"/>
    <w:rsid w:val="00013CC2"/>
    <w:rsid w:val="00026C76"/>
    <w:rsid w:val="000B17A0"/>
    <w:rsid w:val="001179EF"/>
    <w:rsid w:val="00133F33"/>
    <w:rsid w:val="001C7B8A"/>
    <w:rsid w:val="001D0D80"/>
    <w:rsid w:val="001F446D"/>
    <w:rsid w:val="00205BB8"/>
    <w:rsid w:val="002250C6"/>
    <w:rsid w:val="00232781"/>
    <w:rsid w:val="002939A5"/>
    <w:rsid w:val="002A4362"/>
    <w:rsid w:val="00327CED"/>
    <w:rsid w:val="00364CB3"/>
    <w:rsid w:val="003A2CC7"/>
    <w:rsid w:val="00407F81"/>
    <w:rsid w:val="004159F1"/>
    <w:rsid w:val="0046492F"/>
    <w:rsid w:val="00465138"/>
    <w:rsid w:val="00522565"/>
    <w:rsid w:val="00581B40"/>
    <w:rsid w:val="0059263C"/>
    <w:rsid w:val="005B4383"/>
    <w:rsid w:val="005B4B02"/>
    <w:rsid w:val="005E34DC"/>
    <w:rsid w:val="005E4F3D"/>
    <w:rsid w:val="005E7790"/>
    <w:rsid w:val="005F0D0A"/>
    <w:rsid w:val="00614AD5"/>
    <w:rsid w:val="00660F83"/>
    <w:rsid w:val="00690BD8"/>
    <w:rsid w:val="006967CB"/>
    <w:rsid w:val="006C0126"/>
    <w:rsid w:val="006D1B21"/>
    <w:rsid w:val="006E0820"/>
    <w:rsid w:val="006F68C0"/>
    <w:rsid w:val="00706960"/>
    <w:rsid w:val="007233D4"/>
    <w:rsid w:val="007561D6"/>
    <w:rsid w:val="007575B5"/>
    <w:rsid w:val="007A237D"/>
    <w:rsid w:val="007D6201"/>
    <w:rsid w:val="00810AA9"/>
    <w:rsid w:val="00814F93"/>
    <w:rsid w:val="008542CB"/>
    <w:rsid w:val="0085666D"/>
    <w:rsid w:val="008A49EC"/>
    <w:rsid w:val="008A7845"/>
    <w:rsid w:val="00914311"/>
    <w:rsid w:val="009448FD"/>
    <w:rsid w:val="00944F2C"/>
    <w:rsid w:val="00971FD0"/>
    <w:rsid w:val="009A6DFD"/>
    <w:rsid w:val="009B75BA"/>
    <w:rsid w:val="009C277C"/>
    <w:rsid w:val="009C30E3"/>
    <w:rsid w:val="009C4F7C"/>
    <w:rsid w:val="009D7E40"/>
    <w:rsid w:val="00A0224E"/>
    <w:rsid w:val="00A06AA9"/>
    <w:rsid w:val="00A24BC9"/>
    <w:rsid w:val="00A65677"/>
    <w:rsid w:val="00A95FA6"/>
    <w:rsid w:val="00AA493F"/>
    <w:rsid w:val="00AA625C"/>
    <w:rsid w:val="00B14201"/>
    <w:rsid w:val="00B44161"/>
    <w:rsid w:val="00B46312"/>
    <w:rsid w:val="00B65AF1"/>
    <w:rsid w:val="00B72A5F"/>
    <w:rsid w:val="00B83BB7"/>
    <w:rsid w:val="00BB439D"/>
    <w:rsid w:val="00BB775A"/>
    <w:rsid w:val="00BC56FD"/>
    <w:rsid w:val="00C05CDF"/>
    <w:rsid w:val="00C07A31"/>
    <w:rsid w:val="00C15F17"/>
    <w:rsid w:val="00C636D3"/>
    <w:rsid w:val="00C75CD2"/>
    <w:rsid w:val="00C80C1F"/>
    <w:rsid w:val="00C86975"/>
    <w:rsid w:val="00CC6D61"/>
    <w:rsid w:val="00D10D12"/>
    <w:rsid w:val="00D362FC"/>
    <w:rsid w:val="00D50D10"/>
    <w:rsid w:val="00D51266"/>
    <w:rsid w:val="00D63D3C"/>
    <w:rsid w:val="00D96AFE"/>
    <w:rsid w:val="00DC0B0C"/>
    <w:rsid w:val="00DE4634"/>
    <w:rsid w:val="00E03CC6"/>
    <w:rsid w:val="00E22CBD"/>
    <w:rsid w:val="00E331EB"/>
    <w:rsid w:val="00ED2CD8"/>
    <w:rsid w:val="00F06EE7"/>
    <w:rsid w:val="00F07F72"/>
    <w:rsid w:val="00F372C5"/>
    <w:rsid w:val="00F50128"/>
    <w:rsid w:val="00F95B7A"/>
    <w:rsid w:val="00FC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9752"/>
  <w15:docId w15:val="{0ADEB059-0981-994E-8D8F-793690FD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263C"/>
    <w:rPr>
      <w:color w:val="808080"/>
    </w:rPr>
  </w:style>
  <w:style w:type="paragraph" w:styleId="ListParagraph">
    <w:name w:val="List Paragraph"/>
    <w:basedOn w:val="Normal"/>
    <w:uiPriority w:val="34"/>
    <w:qFormat/>
    <w:rsid w:val="0059263C"/>
    <w:pPr>
      <w:ind w:left="720"/>
      <w:contextualSpacing/>
    </w:pPr>
  </w:style>
  <w:style w:type="character" w:styleId="CommentReference">
    <w:name w:val="annotation reference"/>
    <w:basedOn w:val="DefaultParagraphFont"/>
    <w:uiPriority w:val="99"/>
    <w:semiHidden/>
    <w:unhideWhenUsed/>
    <w:rsid w:val="00F95B7A"/>
    <w:rPr>
      <w:sz w:val="16"/>
      <w:szCs w:val="16"/>
    </w:rPr>
  </w:style>
  <w:style w:type="paragraph" w:styleId="CommentText">
    <w:name w:val="annotation text"/>
    <w:basedOn w:val="Normal"/>
    <w:link w:val="CommentTextChar"/>
    <w:uiPriority w:val="99"/>
    <w:semiHidden/>
    <w:unhideWhenUsed/>
    <w:rsid w:val="00F95B7A"/>
    <w:rPr>
      <w:sz w:val="20"/>
      <w:szCs w:val="20"/>
    </w:rPr>
  </w:style>
  <w:style w:type="character" w:customStyle="1" w:styleId="CommentTextChar">
    <w:name w:val="Comment Text Char"/>
    <w:basedOn w:val="DefaultParagraphFont"/>
    <w:link w:val="CommentText"/>
    <w:uiPriority w:val="99"/>
    <w:semiHidden/>
    <w:rsid w:val="00F95B7A"/>
    <w:rPr>
      <w:sz w:val="20"/>
      <w:szCs w:val="20"/>
    </w:rPr>
  </w:style>
  <w:style w:type="paragraph" w:styleId="CommentSubject">
    <w:name w:val="annotation subject"/>
    <w:basedOn w:val="CommentText"/>
    <w:next w:val="CommentText"/>
    <w:link w:val="CommentSubjectChar"/>
    <w:uiPriority w:val="99"/>
    <w:semiHidden/>
    <w:unhideWhenUsed/>
    <w:rsid w:val="00F95B7A"/>
    <w:rPr>
      <w:b/>
      <w:bCs/>
    </w:rPr>
  </w:style>
  <w:style w:type="character" w:customStyle="1" w:styleId="CommentSubjectChar">
    <w:name w:val="Comment Subject Char"/>
    <w:basedOn w:val="CommentTextChar"/>
    <w:link w:val="CommentSubject"/>
    <w:uiPriority w:val="99"/>
    <w:semiHidden/>
    <w:rsid w:val="00F95B7A"/>
    <w:rPr>
      <w:b/>
      <w:bCs/>
      <w:sz w:val="20"/>
      <w:szCs w:val="20"/>
    </w:rPr>
  </w:style>
  <w:style w:type="table" w:styleId="TableGrid">
    <w:name w:val="Table Grid"/>
    <w:basedOn w:val="TableNormal"/>
    <w:uiPriority w:val="39"/>
    <w:rsid w:val="00205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3D3C"/>
    <w:pPr>
      <w:tabs>
        <w:tab w:val="center" w:pos="4680"/>
        <w:tab w:val="right" w:pos="9360"/>
      </w:tabs>
    </w:pPr>
  </w:style>
  <w:style w:type="character" w:customStyle="1" w:styleId="HeaderChar">
    <w:name w:val="Header Char"/>
    <w:basedOn w:val="DefaultParagraphFont"/>
    <w:link w:val="Header"/>
    <w:uiPriority w:val="99"/>
    <w:rsid w:val="00D63D3C"/>
  </w:style>
  <w:style w:type="paragraph" w:styleId="Footer">
    <w:name w:val="footer"/>
    <w:basedOn w:val="Normal"/>
    <w:link w:val="FooterChar"/>
    <w:uiPriority w:val="99"/>
    <w:unhideWhenUsed/>
    <w:rsid w:val="00D63D3C"/>
    <w:pPr>
      <w:tabs>
        <w:tab w:val="center" w:pos="4680"/>
        <w:tab w:val="right" w:pos="9360"/>
      </w:tabs>
    </w:pPr>
  </w:style>
  <w:style w:type="character" w:customStyle="1" w:styleId="FooterChar">
    <w:name w:val="Footer Char"/>
    <w:basedOn w:val="DefaultParagraphFont"/>
    <w:link w:val="Footer"/>
    <w:uiPriority w:val="99"/>
    <w:rsid w:val="00D63D3C"/>
  </w:style>
  <w:style w:type="paragraph" w:styleId="Revision">
    <w:name w:val="Revision"/>
    <w:hidden/>
    <w:uiPriority w:val="99"/>
    <w:semiHidden/>
    <w:rsid w:val="009D7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475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D4472-FBDF-744D-BCE7-58576E751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2596</Words>
  <Characters>14799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2</cp:revision>
  <dcterms:created xsi:type="dcterms:W3CDTF">2022-03-29T18:58:00Z</dcterms:created>
  <dcterms:modified xsi:type="dcterms:W3CDTF">2022-03-29T18:58:00Z</dcterms:modified>
</cp:coreProperties>
</file>